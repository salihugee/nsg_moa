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F252" w14:textId="77777777" w:rsidR="008F5FCB" w:rsidRDefault="008F5FCB">
      <w:pPr>
        <w:jc w:val="both"/>
        <w:rPr>
          <w:rFonts w:ascii="Gill Sans MT" w:hAnsi="Gill Sans MT" w:cs="Gill Sans MT"/>
        </w:rPr>
      </w:pPr>
    </w:p>
    <w:p w14:paraId="3C2033C2" w14:textId="77777777" w:rsidR="008F5FCB" w:rsidRDefault="00056EDF">
      <w:pPr>
        <w:contextualSpacing/>
        <w:jc w:val="both"/>
        <w:rPr>
          <w:rFonts w:ascii="Gill Sans MT" w:hAnsi="Gill Sans MT" w:cs="Gill Sans MT"/>
          <w:b/>
          <w:u w:val="single"/>
        </w:rPr>
      </w:pPr>
      <w:r>
        <w:rPr>
          <w:rFonts w:ascii="Gill Sans MT" w:hAnsi="Gill Sans MT" w:cs="Gill Sans MT"/>
          <w:b/>
          <w:u w:val="single"/>
        </w:rPr>
        <w:t>Terms of Reference (</w:t>
      </w:r>
      <w:proofErr w:type="spellStart"/>
      <w:r>
        <w:rPr>
          <w:rFonts w:ascii="Gill Sans MT" w:hAnsi="Gill Sans MT" w:cs="Gill Sans MT"/>
          <w:b/>
          <w:u w:val="single"/>
        </w:rPr>
        <w:t>ToR</w:t>
      </w:r>
      <w:proofErr w:type="spellEnd"/>
      <w:r>
        <w:rPr>
          <w:rFonts w:ascii="Gill Sans MT" w:hAnsi="Gill Sans MT" w:cs="Gill Sans MT"/>
          <w:b/>
          <w:u w:val="single"/>
        </w:rPr>
        <w:t>) for Developing a Monitoring and Evaluation Application, Dashboard and Website for Nasarawa State Ministry of Agriculture</w:t>
      </w:r>
    </w:p>
    <w:p w14:paraId="15A213D1" w14:textId="77777777" w:rsidR="008F5FCB" w:rsidRDefault="008F5FCB">
      <w:pPr>
        <w:contextualSpacing/>
        <w:jc w:val="both"/>
        <w:rPr>
          <w:rFonts w:ascii="Gill Sans MT" w:hAnsi="Gill Sans MT" w:cs="Gill Sans MT"/>
        </w:rPr>
      </w:pPr>
    </w:p>
    <w:p w14:paraId="5EC6C3E5" w14:textId="77777777" w:rsidR="008F5FCB" w:rsidRDefault="00056EDF">
      <w:pPr>
        <w:contextualSpacing/>
        <w:jc w:val="both"/>
        <w:rPr>
          <w:rFonts w:ascii="Gill Sans MT" w:hAnsi="Gill Sans MT" w:cs="Gill Sans MT"/>
          <w:b/>
        </w:rPr>
      </w:pPr>
      <w:r>
        <w:rPr>
          <w:rFonts w:ascii="Gill Sans MT" w:hAnsi="Gill Sans MT" w:cs="Gill Sans MT"/>
          <w:b/>
        </w:rPr>
        <w:t>Background</w:t>
      </w:r>
    </w:p>
    <w:p w14:paraId="5CE07671" w14:textId="77777777" w:rsidR="008F5FCB" w:rsidRDefault="00056EDF">
      <w:pPr>
        <w:jc w:val="both"/>
        <w:rPr>
          <w:rFonts w:ascii="Gill Sans MT" w:hAnsi="Gill Sans MT" w:cs="Gill Sans MT"/>
        </w:rPr>
      </w:pPr>
      <w:r>
        <w:rPr>
          <w:rFonts w:ascii="Gill Sans MT" w:hAnsi="Gill Sans MT" w:cs="Gill Sans MT"/>
        </w:rPr>
        <w:t xml:space="preserve">With funding from AGRA and in collaboration with </w:t>
      </w:r>
      <w:proofErr w:type="spellStart"/>
      <w:r>
        <w:rPr>
          <w:rFonts w:ascii="Gill Sans MT" w:hAnsi="Gill Sans MT" w:cs="Gill Sans MT"/>
        </w:rPr>
        <w:t>Jesnoch</w:t>
      </w:r>
      <w:proofErr w:type="spellEnd"/>
      <w:r>
        <w:rPr>
          <w:rFonts w:ascii="Gill Sans MT" w:hAnsi="Gill Sans MT" w:cs="Gill Sans MT"/>
        </w:rPr>
        <w:t xml:space="preserve"> International, Nasarawa State aims to strengthen its agricultural sector through effective and modern monitoring and evaluation of the agricultural and food system activities in the state.  To achiev</w:t>
      </w:r>
      <w:r>
        <w:rPr>
          <w:rFonts w:ascii="Gill Sans MT" w:hAnsi="Gill Sans MT" w:cs="Gill Sans MT"/>
        </w:rPr>
        <w:t xml:space="preserve">e this, a robust M&amp;E application with dynamic is required to collect, track and manage data therefore positioning the state for data-drive decision making in the agricultural sector and attract investments within the landscape. </w:t>
      </w:r>
    </w:p>
    <w:p w14:paraId="57F1E2CB" w14:textId="77777777" w:rsidR="008F5FCB" w:rsidRDefault="008F5FCB">
      <w:pPr>
        <w:contextualSpacing/>
        <w:jc w:val="both"/>
        <w:rPr>
          <w:rFonts w:ascii="Gill Sans MT" w:hAnsi="Gill Sans MT" w:cs="Gill Sans MT"/>
        </w:rPr>
      </w:pPr>
    </w:p>
    <w:p w14:paraId="4EDB825A" w14:textId="77777777" w:rsidR="008F5FCB" w:rsidRDefault="00056EDF">
      <w:pPr>
        <w:contextualSpacing/>
        <w:jc w:val="both"/>
        <w:rPr>
          <w:rFonts w:ascii="Gill Sans MT" w:hAnsi="Gill Sans MT" w:cs="Gill Sans MT"/>
        </w:rPr>
      </w:pPr>
      <w:r>
        <w:rPr>
          <w:rFonts w:ascii="Gill Sans MT" w:hAnsi="Gill Sans MT" w:cs="Gill Sans MT"/>
          <w:b/>
        </w:rPr>
        <w:t>Objective</w:t>
      </w:r>
    </w:p>
    <w:p w14:paraId="1C20E073" w14:textId="77777777" w:rsidR="008F5FCB" w:rsidRDefault="00056EDF">
      <w:pPr>
        <w:contextualSpacing/>
        <w:jc w:val="both"/>
        <w:rPr>
          <w:rFonts w:ascii="Gill Sans MT" w:hAnsi="Gill Sans MT" w:cs="Gill Sans MT"/>
        </w:rPr>
      </w:pPr>
      <w:r>
        <w:rPr>
          <w:rFonts w:ascii="Gill Sans MT" w:hAnsi="Gill Sans MT" w:cs="Gill Sans MT"/>
        </w:rPr>
        <w:t>The objective of</w:t>
      </w:r>
      <w:r>
        <w:rPr>
          <w:rFonts w:ascii="Gill Sans MT" w:hAnsi="Gill Sans MT" w:cs="Gill Sans MT"/>
        </w:rPr>
        <w:t xml:space="preserve"> this assignment to design and develop a robust monitoring and evaluation application with interactive real-time dashboard and a front-end website for the Nasarawa State Ministry of Agriculture. The application will inform data-driven decision making, moni</w:t>
      </w:r>
      <w:r>
        <w:rPr>
          <w:rFonts w:ascii="Gill Sans MT" w:hAnsi="Gill Sans MT" w:cs="Gill Sans MT"/>
        </w:rPr>
        <w:t>tor progress in the agriculture sectors, coordinate the results of agriculture projects, and showcase the reality and potential of agricultural and food system in Nasarawa State. Specifically, the M&amp;E dashboard and application will collect farmers and othe</w:t>
      </w:r>
      <w:r>
        <w:rPr>
          <w:rFonts w:ascii="Gill Sans MT" w:hAnsi="Gill Sans MT" w:cs="Gill Sans MT"/>
        </w:rPr>
        <w:t xml:space="preserve">r value chain actors’ data, including input providers, processors, </w:t>
      </w:r>
      <w:proofErr w:type="spellStart"/>
      <w:r>
        <w:rPr>
          <w:rFonts w:ascii="Gill Sans MT" w:hAnsi="Gill Sans MT" w:cs="Gill Sans MT"/>
        </w:rPr>
        <w:t>agric</w:t>
      </w:r>
      <w:proofErr w:type="spellEnd"/>
      <w:r>
        <w:rPr>
          <w:rFonts w:ascii="Gill Sans MT" w:hAnsi="Gill Sans MT" w:cs="Gill Sans MT"/>
        </w:rPr>
        <w:t xml:space="preserve"> service providers, </w:t>
      </w:r>
      <w:ins w:id="0" w:author="pcc" w:date="2025-04-06T15:38:00Z">
        <w:r>
          <w:rPr>
            <w:rFonts w:ascii="Gill Sans MT" w:hAnsi="Gill Sans MT" w:cs="Gill Sans MT"/>
          </w:rPr>
          <w:t>oth</w:t>
        </w:r>
      </w:ins>
      <w:r>
        <w:rPr>
          <w:rFonts w:ascii="Gill Sans MT" w:hAnsi="Gill Sans MT" w:cs="Gill Sans MT"/>
        </w:rPr>
        <w:t>er</w:t>
      </w:r>
      <w:r>
        <w:rPr>
          <w:rFonts w:ascii="Gill Sans MT" w:hAnsi="Gill Sans MT" w:cs="Gill Sans MT"/>
        </w:rPr>
        <w:t xml:space="preserve"> projects </w:t>
      </w:r>
      <w:ins w:id="1" w:author="pcc" w:date="2025-04-06T16:07:00Z">
        <w:r>
          <w:rPr>
            <w:rFonts w:ascii="Gill Sans MT" w:hAnsi="Gill Sans MT" w:cs="Gill Sans MT"/>
          </w:rPr>
          <w:t xml:space="preserve">partners </w:t>
        </w:r>
      </w:ins>
      <w:r>
        <w:rPr>
          <w:rFonts w:ascii="Gill Sans MT" w:hAnsi="Gill Sans MT" w:cs="Gill Sans MT"/>
        </w:rPr>
        <w:t xml:space="preserve">and ensure effective management of information and efficient use of data to drive agricultural improvements and investments in the state. </w:t>
      </w:r>
    </w:p>
    <w:p w14:paraId="345CEA06" w14:textId="77777777" w:rsidR="008F5FCB" w:rsidRDefault="008F5FCB">
      <w:pPr>
        <w:jc w:val="both"/>
        <w:rPr>
          <w:rFonts w:ascii="Gill Sans MT" w:hAnsi="Gill Sans MT" w:cs="Gill Sans MT"/>
        </w:rPr>
      </w:pPr>
    </w:p>
    <w:p w14:paraId="1911CC22" w14:textId="77777777" w:rsidR="008F5FCB" w:rsidRDefault="00056EDF">
      <w:pPr>
        <w:jc w:val="both"/>
        <w:rPr>
          <w:rFonts w:ascii="Gill Sans MT" w:hAnsi="Gill Sans MT" w:cs="Gill Sans MT"/>
          <w:b/>
          <w:bCs/>
        </w:rPr>
      </w:pPr>
      <w:r>
        <w:rPr>
          <w:rFonts w:ascii="Gill Sans MT" w:hAnsi="Gill Sans MT" w:cs="Gill Sans MT"/>
          <w:b/>
          <w:bCs/>
        </w:rPr>
        <w:t>Scope of Work</w:t>
      </w:r>
    </w:p>
    <w:p w14:paraId="780861B6" w14:textId="77777777" w:rsidR="008F5FCB" w:rsidRDefault="00056EDF">
      <w:pPr>
        <w:jc w:val="both"/>
        <w:rPr>
          <w:rFonts w:ascii="Gill Sans MT" w:hAnsi="Gill Sans MT" w:cs="Gill Sans MT"/>
        </w:rPr>
      </w:pPr>
      <w:r>
        <w:rPr>
          <w:rFonts w:ascii="Gill Sans MT" w:hAnsi="Gill Sans MT" w:cs="Gill Sans MT"/>
        </w:rPr>
        <w:t>The scope of work for this assignment covers the development of a web-based and mobile application powered M&amp;E dashboard and application for the Nasarawa Ministry of Agriculture to collect, store, analyze and report agricultural data. The con</w:t>
      </w:r>
      <w:r>
        <w:rPr>
          <w:rFonts w:ascii="Gill Sans MT" w:hAnsi="Gill Sans MT" w:cs="Gill Sans MT"/>
        </w:rPr>
        <w:t>sultant will develop an M&amp;E application framework through consultative engagements with relevant stakeholders in the state to inform the application system’s design to meet the intent and goal and aspirations of the Ministry of Agriculture Specifically, th</w:t>
      </w:r>
      <w:r>
        <w:rPr>
          <w:rFonts w:ascii="Gill Sans MT" w:hAnsi="Gill Sans MT" w:cs="Gill Sans MT"/>
        </w:rPr>
        <w:t>e consultant will:</w:t>
      </w:r>
    </w:p>
    <w:p w14:paraId="11C96146" w14:textId="77777777" w:rsidR="008F5FCB" w:rsidRDefault="008F5FCB">
      <w:pPr>
        <w:jc w:val="both"/>
        <w:rPr>
          <w:rFonts w:ascii="Gill Sans MT" w:hAnsi="Gill Sans MT" w:cs="Gill Sans MT"/>
        </w:rPr>
      </w:pPr>
    </w:p>
    <w:p w14:paraId="78532000" w14:textId="77777777" w:rsidR="008F5FCB" w:rsidRDefault="00056EDF">
      <w:pPr>
        <w:numPr>
          <w:ilvl w:val="0"/>
          <w:numId w:val="1"/>
        </w:numPr>
        <w:jc w:val="both"/>
        <w:rPr>
          <w:rFonts w:ascii="Gill Sans MT" w:hAnsi="Gill Sans MT" w:cs="Gill Sans MT"/>
        </w:rPr>
      </w:pPr>
      <w:r>
        <w:rPr>
          <w:rFonts w:ascii="Gill Sans MT" w:hAnsi="Gill Sans MT" w:cs="Gill Sans MT"/>
        </w:rPr>
        <w:t xml:space="preserve">Conduct stakeholder analysis and requirement gathering session </w:t>
      </w:r>
      <w:ins w:id="2" w:author="pcc" w:date="2025-04-06T15:46:00Z">
        <w:r>
          <w:rPr>
            <w:rFonts w:ascii="Gill Sans MT" w:hAnsi="Gill Sans MT" w:cs="Gill Sans MT"/>
          </w:rPr>
          <w:t>with NAD</w:t>
        </w:r>
      </w:ins>
      <w:ins w:id="3" w:author="pcc" w:date="2025-04-06T15:47:00Z">
        <w:r>
          <w:rPr>
            <w:rFonts w:ascii="Gill Sans MT" w:hAnsi="Gill Sans MT" w:cs="Gill Sans MT"/>
          </w:rPr>
          <w:t>P, MOA and other</w:t>
        </w:r>
      </w:ins>
      <w:r>
        <w:rPr>
          <w:rFonts w:ascii="Gill Sans MT" w:hAnsi="Gill Sans MT" w:cs="Gill Sans MT"/>
        </w:rPr>
        <w:t xml:space="preserve"> private and public stakeholders and document </w:t>
      </w:r>
      <w:ins w:id="4" w:author="pcc" w:date="2025-04-06T15:40:00Z">
        <w:r>
          <w:rPr>
            <w:rFonts w:ascii="Gill Sans MT" w:hAnsi="Gill Sans MT" w:cs="Gill Sans MT"/>
          </w:rPr>
          <w:t>the software</w:t>
        </w:r>
      </w:ins>
      <w:r>
        <w:rPr>
          <w:rFonts w:ascii="Gill Sans MT" w:hAnsi="Gill Sans MT" w:cs="Gill Sans MT"/>
        </w:rPr>
        <w:t xml:space="preserve"> requirement.</w:t>
      </w:r>
    </w:p>
    <w:p w14:paraId="162CA1F4" w14:textId="77777777" w:rsidR="008F5FCB" w:rsidRDefault="00056EDF">
      <w:pPr>
        <w:numPr>
          <w:ilvl w:val="0"/>
          <w:numId w:val="1"/>
        </w:numPr>
        <w:jc w:val="both"/>
        <w:rPr>
          <w:rFonts w:ascii="Gill Sans MT" w:hAnsi="Gill Sans MT" w:cs="Gill Sans MT"/>
        </w:rPr>
      </w:pPr>
      <w:r>
        <w:rPr>
          <w:rFonts w:ascii="Gill Sans MT" w:hAnsi="Gill Sans MT" w:cs="Gill Sans MT"/>
        </w:rPr>
        <w:t>Design a mobile app will allow users such as ADP field officers, agribusiness</w:t>
      </w:r>
      <w:r>
        <w:rPr>
          <w:rFonts w:ascii="Gill Sans MT" w:hAnsi="Gill Sans MT" w:cs="Gill Sans MT"/>
        </w:rPr>
        <w:t xml:space="preserve"> firms and other partners contributing the state food system to collect data offline and online using mobile devices.</w:t>
      </w:r>
    </w:p>
    <w:p w14:paraId="09D7C9C8" w14:textId="77777777" w:rsidR="008F5FCB" w:rsidRDefault="00056EDF">
      <w:pPr>
        <w:numPr>
          <w:ilvl w:val="0"/>
          <w:numId w:val="1"/>
        </w:numPr>
        <w:jc w:val="both"/>
        <w:rPr>
          <w:rFonts w:ascii="Gill Sans MT" w:hAnsi="Gill Sans MT" w:cs="Gill Sans MT"/>
        </w:rPr>
      </w:pPr>
      <w:r>
        <w:rPr>
          <w:rFonts w:ascii="Gill Sans MT" w:hAnsi="Gill Sans MT" w:cs="Gill Sans MT"/>
        </w:rPr>
        <w:t xml:space="preserve">Design the overall system architecture including the wire-frames and create user interface (UI) and user experience (UX) design. </w:t>
      </w:r>
    </w:p>
    <w:p w14:paraId="752B132D" w14:textId="77777777" w:rsidR="008F5FCB" w:rsidRDefault="00056EDF">
      <w:pPr>
        <w:numPr>
          <w:ilvl w:val="0"/>
          <w:numId w:val="1"/>
        </w:numPr>
        <w:jc w:val="both"/>
        <w:rPr>
          <w:rFonts w:ascii="Gill Sans MT" w:hAnsi="Gill Sans MT" w:cs="Gill Sans MT"/>
        </w:rPr>
      </w:pPr>
      <w:r>
        <w:rPr>
          <w:rFonts w:ascii="Gill Sans MT" w:hAnsi="Gill Sans MT" w:cs="Gill Sans MT"/>
        </w:rPr>
        <w:t xml:space="preserve">Develop the M&amp;E web and mobile application using PHP + </w:t>
      </w:r>
      <w:proofErr w:type="spellStart"/>
      <w:r>
        <w:rPr>
          <w:rFonts w:ascii="Gill Sans MT" w:hAnsi="Gill Sans MT" w:cs="Gill Sans MT"/>
        </w:rPr>
        <w:t>laravel</w:t>
      </w:r>
      <w:proofErr w:type="spellEnd"/>
      <w:r>
        <w:rPr>
          <w:rFonts w:ascii="Gill Sans MT" w:hAnsi="Gill Sans MT" w:cs="Gill Sans MT"/>
        </w:rPr>
        <w:t xml:space="preserve"> framework and relevant programming languages and tools for the </w:t>
      </w:r>
      <w:r>
        <w:rPr>
          <w:rFonts w:ascii="Gill Sans MT" w:hAnsi="Gill Sans MT" w:cs="Gill Sans MT"/>
        </w:rPr>
        <w:t>front-end and backend and implement data collection, storage, analysis and reporting functionalities including all integration with tools such as data collection apps and GIS systems and other supporting systems using required APIs</w:t>
      </w:r>
    </w:p>
    <w:p w14:paraId="57883CB9" w14:textId="77777777" w:rsidR="008F5FCB" w:rsidRDefault="00056EDF">
      <w:pPr>
        <w:numPr>
          <w:ilvl w:val="0"/>
          <w:numId w:val="1"/>
        </w:numPr>
        <w:jc w:val="both"/>
        <w:rPr>
          <w:rFonts w:ascii="Gill Sans MT" w:hAnsi="Gill Sans MT" w:cs="Gill Sans MT"/>
        </w:rPr>
      </w:pPr>
      <w:r>
        <w:rPr>
          <w:rFonts w:ascii="Gill Sans MT" w:hAnsi="Gill Sans MT" w:cs="Gill Sans MT"/>
        </w:rPr>
        <w:t xml:space="preserve">Develop a comprehensive </w:t>
      </w:r>
      <w:r>
        <w:rPr>
          <w:rFonts w:ascii="Gill Sans MT" w:hAnsi="Gill Sans MT" w:cs="Gill Sans MT"/>
        </w:rPr>
        <w:t>testing plan and conduct unit testing, integration testing and general system testing to ensure full functionality</w:t>
      </w:r>
    </w:p>
    <w:p w14:paraId="26D77674" w14:textId="77777777" w:rsidR="008F5FCB" w:rsidRDefault="00056EDF">
      <w:pPr>
        <w:numPr>
          <w:ilvl w:val="0"/>
          <w:numId w:val="1"/>
        </w:numPr>
        <w:jc w:val="both"/>
        <w:rPr>
          <w:rFonts w:ascii="Gill Sans MT" w:hAnsi="Gill Sans MT" w:cs="Gill Sans MT"/>
        </w:rPr>
      </w:pPr>
      <w:r>
        <w:rPr>
          <w:rFonts w:ascii="Gill Sans MT" w:hAnsi="Gill Sans MT" w:cs="Gill Sans MT"/>
        </w:rPr>
        <w:t>Deploy the M&amp;E application to a production environment on a cloud server, provide training and support for the end-users including public and</w:t>
      </w:r>
      <w:r>
        <w:rPr>
          <w:rFonts w:ascii="Gill Sans MT" w:hAnsi="Gill Sans MT" w:cs="Gill Sans MT"/>
        </w:rPr>
        <w:t xml:space="preserve"> private stakeholders and carry out regular system maintenance, updates and backups for a period of 12 months after deployment. </w:t>
      </w:r>
    </w:p>
    <w:p w14:paraId="78145997" w14:textId="77777777" w:rsidR="008F5FCB" w:rsidRDefault="008F5FCB">
      <w:pPr>
        <w:jc w:val="both"/>
        <w:rPr>
          <w:rFonts w:ascii="Gill Sans MT" w:hAnsi="Gill Sans MT" w:cs="Gill Sans MT"/>
        </w:rPr>
      </w:pPr>
    </w:p>
    <w:p w14:paraId="03087CD3" w14:textId="77777777" w:rsidR="008F5FCB" w:rsidRDefault="00056EDF">
      <w:pPr>
        <w:jc w:val="both"/>
        <w:rPr>
          <w:rFonts w:ascii="Gill Sans MT" w:hAnsi="Gill Sans MT" w:cs="Gill Sans MT"/>
          <w:b/>
          <w:bCs/>
        </w:rPr>
      </w:pPr>
      <w:r>
        <w:rPr>
          <w:rFonts w:ascii="Gill Sans MT" w:hAnsi="Gill Sans MT" w:cs="Gill Sans MT"/>
          <w:b/>
          <w:bCs/>
        </w:rPr>
        <w:t>Overview of the Application Requirement</w:t>
      </w:r>
    </w:p>
    <w:p w14:paraId="60BECC18" w14:textId="77777777" w:rsidR="008F5FCB" w:rsidRDefault="008F5FCB">
      <w:pPr>
        <w:jc w:val="both"/>
        <w:rPr>
          <w:rFonts w:ascii="Gill Sans MT" w:hAnsi="Gill Sans MT" w:cs="Gill Sans MT"/>
        </w:rPr>
      </w:pPr>
    </w:p>
    <w:p w14:paraId="214BE0CB" w14:textId="77777777" w:rsidR="008F5FCB" w:rsidRDefault="00056EDF">
      <w:pPr>
        <w:jc w:val="both"/>
        <w:rPr>
          <w:rFonts w:ascii="Gill Sans MT" w:hAnsi="Gill Sans MT" w:cs="Gill Sans MT"/>
          <w:i/>
          <w:iCs/>
        </w:rPr>
      </w:pPr>
      <w:r>
        <w:rPr>
          <w:rFonts w:ascii="Gill Sans MT" w:hAnsi="Gill Sans MT" w:cs="Gill Sans MT"/>
          <w:i/>
          <w:iCs/>
        </w:rPr>
        <w:t>Data Collection and Management</w:t>
      </w:r>
    </w:p>
    <w:p w14:paraId="3261EF86" w14:textId="77777777" w:rsidR="008F5FCB" w:rsidRDefault="00056EDF">
      <w:pPr>
        <w:jc w:val="both"/>
        <w:rPr>
          <w:rFonts w:ascii="Gill Sans MT" w:hAnsi="Gill Sans MT" w:cs="Gill Sans MT"/>
        </w:rPr>
      </w:pPr>
      <w:r>
        <w:rPr>
          <w:rFonts w:ascii="Gill Sans MT" w:hAnsi="Gill Sans MT" w:cs="Gill Sans MT"/>
        </w:rPr>
        <w:t xml:space="preserve">The application will have the ability to collect data </w:t>
      </w:r>
      <w:r>
        <w:rPr>
          <w:rFonts w:ascii="Gill Sans MT" w:hAnsi="Gill Sans MT" w:cs="Gill Sans MT"/>
        </w:rPr>
        <w:t xml:space="preserve">online and offline through forms, survey and assessment tools.                                                                                                                                                                                                  </w:t>
      </w:r>
      <w:r>
        <w:rPr>
          <w:rFonts w:ascii="Gill Sans MT" w:hAnsi="Gill Sans MT" w:cs="Gill Sans MT"/>
        </w:rPr>
        <w:t xml:space="preserve">                                                                                                                                                                                                                                                                </w:t>
      </w:r>
      <w:r>
        <w:rPr>
          <w:rFonts w:ascii="Gill Sans MT" w:hAnsi="Gill Sans MT" w:cs="Gill Sans MT"/>
        </w:rPr>
        <w:t xml:space="preserve">                                                                                                                                                                                                                                                                </w:t>
      </w:r>
      <w:r>
        <w:rPr>
          <w:rFonts w:ascii="Gill Sans MT" w:hAnsi="Gill Sans MT" w:cs="Gill Sans MT"/>
        </w:rPr>
        <w:t xml:space="preserve">                                                                                                                                                                                                                                                           The d</w:t>
      </w:r>
      <w:r>
        <w:rPr>
          <w:rFonts w:ascii="Gill Sans MT" w:hAnsi="Gill Sans MT" w:cs="Gill Sans MT"/>
        </w:rPr>
        <w:t>ata collected will be stored in a robust database on a cloud server. The application should ensure data validation including data completeness and an algorithm in place to automatically remove duplicate data. The application will have an interactive dashbo</w:t>
      </w:r>
      <w:r>
        <w:rPr>
          <w:rFonts w:ascii="Gill Sans MT" w:hAnsi="Gill Sans MT" w:cs="Gill Sans MT"/>
        </w:rPr>
        <w:t xml:space="preserve">ard powered by Microsoft </w:t>
      </w:r>
      <w:proofErr w:type="spellStart"/>
      <w:r>
        <w:rPr>
          <w:rFonts w:ascii="Gill Sans MT" w:hAnsi="Gill Sans MT" w:cs="Gill Sans MT"/>
        </w:rPr>
        <w:t>PowerBI</w:t>
      </w:r>
      <w:proofErr w:type="spellEnd"/>
      <w:r>
        <w:rPr>
          <w:rFonts w:ascii="Gill Sans MT" w:hAnsi="Gill Sans MT" w:cs="Gill Sans MT"/>
        </w:rPr>
        <w:t xml:space="preserve"> for data visualization to inform data analysis and interpretation for decision making. The application will allow data collection using mobile app version running on mobile devices. The mobile app will be integrated to the </w:t>
      </w:r>
      <w:r>
        <w:rPr>
          <w:rFonts w:ascii="Gill Sans MT" w:hAnsi="Gill Sans MT" w:cs="Gill Sans MT"/>
        </w:rPr>
        <w:t>online database for easy data transmission.</w:t>
      </w:r>
    </w:p>
    <w:p w14:paraId="5B40A5D9" w14:textId="77777777" w:rsidR="008F5FCB" w:rsidRDefault="008F5FCB">
      <w:pPr>
        <w:jc w:val="both"/>
        <w:rPr>
          <w:rFonts w:ascii="Gill Sans MT" w:hAnsi="Gill Sans MT" w:cs="Gill Sans MT"/>
        </w:rPr>
      </w:pPr>
    </w:p>
    <w:p w14:paraId="69724569" w14:textId="77777777" w:rsidR="008F5FCB" w:rsidRDefault="00056EDF">
      <w:pPr>
        <w:jc w:val="both"/>
        <w:rPr>
          <w:rFonts w:ascii="Gill Sans MT" w:hAnsi="Gill Sans MT" w:cs="Gill Sans MT"/>
          <w:i/>
          <w:iCs/>
        </w:rPr>
      </w:pPr>
      <w:r>
        <w:rPr>
          <w:rFonts w:ascii="Gill Sans MT" w:hAnsi="Gill Sans MT" w:cs="Gill Sans MT"/>
          <w:i/>
          <w:iCs/>
        </w:rPr>
        <w:t>Data Monitoring features</w:t>
      </w:r>
    </w:p>
    <w:p w14:paraId="11FD8E62" w14:textId="77777777" w:rsidR="008F5FCB" w:rsidRDefault="00056EDF">
      <w:pPr>
        <w:jc w:val="both"/>
        <w:rPr>
          <w:rFonts w:ascii="Gill Sans MT" w:hAnsi="Gill Sans MT" w:cs="Gill Sans MT"/>
        </w:rPr>
      </w:pPr>
      <w:r>
        <w:rPr>
          <w:rFonts w:ascii="Gill Sans MT" w:hAnsi="Gill Sans MT" w:cs="Gill Sans MT"/>
        </w:rPr>
        <w:t>The application will allow the MOA to set key performance indicators, targets and milestones for different agriculture related projects in the state. It will also allow for real-time tra</w:t>
      </w:r>
      <w:r>
        <w:rPr>
          <w:rFonts w:ascii="Gill Sans MT" w:hAnsi="Gill Sans MT" w:cs="Gill Sans MT"/>
        </w:rPr>
        <w:t xml:space="preserve">cking of the progress made against the targets and milestones. </w:t>
      </w:r>
    </w:p>
    <w:p w14:paraId="3154994D" w14:textId="77777777" w:rsidR="008F5FCB" w:rsidRDefault="008F5FCB">
      <w:pPr>
        <w:jc w:val="both"/>
        <w:rPr>
          <w:rFonts w:ascii="Gill Sans MT" w:hAnsi="Gill Sans MT" w:cs="Gill Sans MT"/>
        </w:rPr>
      </w:pPr>
    </w:p>
    <w:p w14:paraId="6044B099" w14:textId="77777777" w:rsidR="008F5FCB" w:rsidRDefault="00056EDF">
      <w:pPr>
        <w:jc w:val="both"/>
        <w:rPr>
          <w:rFonts w:ascii="Gill Sans MT" w:hAnsi="Gill Sans MT" w:cs="Gill Sans MT"/>
          <w:i/>
          <w:iCs/>
        </w:rPr>
      </w:pPr>
      <w:r>
        <w:rPr>
          <w:rFonts w:ascii="Gill Sans MT" w:hAnsi="Gill Sans MT" w:cs="Gill Sans MT"/>
          <w:i/>
          <w:iCs/>
        </w:rPr>
        <w:t>Security and Compliance features</w:t>
      </w:r>
    </w:p>
    <w:p w14:paraId="71985E51" w14:textId="77777777" w:rsidR="008F5FCB" w:rsidRDefault="00056EDF">
      <w:pPr>
        <w:jc w:val="both"/>
        <w:rPr>
          <w:rFonts w:ascii="Gill Sans MT" w:hAnsi="Gill Sans MT" w:cs="Gill Sans MT"/>
        </w:rPr>
      </w:pPr>
      <w:r>
        <w:rPr>
          <w:rFonts w:ascii="Gill Sans MT" w:hAnsi="Gill Sans MT" w:cs="Gill Sans MT"/>
        </w:rPr>
        <w:t>Data encryption for secure data storage and transmission will be required</w:t>
      </w:r>
    </w:p>
    <w:p w14:paraId="446649F2" w14:textId="77777777" w:rsidR="008F5FCB" w:rsidRDefault="00056EDF">
      <w:pPr>
        <w:jc w:val="both"/>
        <w:rPr>
          <w:rFonts w:ascii="Gill Sans MT" w:hAnsi="Gill Sans MT" w:cs="Gill Sans MT"/>
        </w:rPr>
      </w:pPr>
      <w:r>
        <w:rPr>
          <w:rFonts w:ascii="Gill Sans MT" w:hAnsi="Gill Sans MT" w:cs="Gill Sans MT"/>
        </w:rPr>
        <w:lastRenderedPageBreak/>
        <w:t>The application will guarantee role-based user access and permission levels to access data on the application. An audit train functionality will be included in the application design for tracking user activity and data changes. The security of the applicat</w:t>
      </w:r>
      <w:r>
        <w:rPr>
          <w:rFonts w:ascii="Gill Sans MT" w:hAnsi="Gill Sans MT" w:cs="Gill Sans MT"/>
        </w:rPr>
        <w:t xml:space="preserve">ion must comply with relevant data protection and security regulations in Nigeria and internationally. </w:t>
      </w:r>
    </w:p>
    <w:p w14:paraId="3301BF0F" w14:textId="77777777" w:rsidR="008F5FCB" w:rsidRDefault="008F5FCB">
      <w:pPr>
        <w:jc w:val="both"/>
        <w:rPr>
          <w:rFonts w:ascii="Gill Sans MT" w:hAnsi="Gill Sans MT" w:cs="Gill Sans MT"/>
          <w:i/>
          <w:iCs/>
        </w:rPr>
      </w:pPr>
    </w:p>
    <w:p w14:paraId="0B33A391" w14:textId="77777777" w:rsidR="008F5FCB" w:rsidRDefault="00056EDF">
      <w:pPr>
        <w:jc w:val="both"/>
        <w:rPr>
          <w:rFonts w:ascii="Gill Sans MT" w:hAnsi="Gill Sans MT" w:cs="Gill Sans MT"/>
          <w:i/>
          <w:iCs/>
        </w:rPr>
      </w:pPr>
      <w:r>
        <w:rPr>
          <w:rFonts w:ascii="Gill Sans MT" w:hAnsi="Gill Sans MT" w:cs="Gill Sans MT"/>
          <w:i/>
          <w:iCs/>
        </w:rPr>
        <w:t>Communication</w:t>
      </w:r>
    </w:p>
    <w:p w14:paraId="67922455" w14:textId="77777777" w:rsidR="008F5FCB" w:rsidRDefault="00056EDF">
      <w:pPr>
        <w:jc w:val="both"/>
        <w:rPr>
          <w:rFonts w:ascii="Gill Sans MT" w:hAnsi="Gill Sans MT" w:cs="Gill Sans MT"/>
        </w:rPr>
      </w:pPr>
      <w:r>
        <w:rPr>
          <w:rFonts w:ascii="Gill Sans MT" w:hAnsi="Gill Sans MT" w:cs="Gill Sans MT"/>
        </w:rPr>
        <w:t>The application allows for SMS communication to the farmers, partners and other categories of profiles stored in the database.</w:t>
      </w:r>
    </w:p>
    <w:p w14:paraId="4812B0A7" w14:textId="77777777" w:rsidR="008F5FCB" w:rsidRDefault="008F5FCB">
      <w:pPr>
        <w:jc w:val="both"/>
        <w:rPr>
          <w:rFonts w:ascii="Gill Sans MT" w:hAnsi="Gill Sans MT" w:cs="Gill Sans MT"/>
        </w:rPr>
      </w:pPr>
    </w:p>
    <w:p w14:paraId="2C159C66" w14:textId="77777777" w:rsidR="008F5FCB" w:rsidRDefault="00056EDF">
      <w:pPr>
        <w:jc w:val="both"/>
        <w:rPr>
          <w:rFonts w:ascii="Gill Sans MT" w:hAnsi="Gill Sans MT" w:cs="Gill Sans MT"/>
          <w:i/>
          <w:iCs/>
        </w:rPr>
      </w:pPr>
      <w:proofErr w:type="spellStart"/>
      <w:r>
        <w:rPr>
          <w:rFonts w:ascii="Gill Sans MT" w:hAnsi="Gill Sans MT" w:cs="Gill Sans MT"/>
          <w:i/>
          <w:iCs/>
        </w:rPr>
        <w:t>Geosparti</w:t>
      </w:r>
      <w:r>
        <w:rPr>
          <w:rFonts w:ascii="Gill Sans MT" w:hAnsi="Gill Sans MT" w:cs="Gill Sans MT"/>
          <w:i/>
          <w:iCs/>
        </w:rPr>
        <w:t>al</w:t>
      </w:r>
      <w:proofErr w:type="spellEnd"/>
      <w:r>
        <w:rPr>
          <w:rFonts w:ascii="Gill Sans MT" w:hAnsi="Gill Sans MT" w:cs="Gill Sans MT"/>
          <w:i/>
          <w:iCs/>
        </w:rPr>
        <w:t xml:space="preserve"> Analysis</w:t>
      </w:r>
    </w:p>
    <w:p w14:paraId="1CC2D3AD" w14:textId="77777777" w:rsidR="008F5FCB" w:rsidRDefault="00056EDF">
      <w:pPr>
        <w:jc w:val="both"/>
        <w:rPr>
          <w:rFonts w:ascii="Gill Sans MT" w:eastAsia="SimSun" w:hAnsi="Gill Sans MT" w:cs="Gill Sans MT"/>
          <w:color w:val="3F434A"/>
          <w:lang w:bidi="ar"/>
        </w:rPr>
      </w:pPr>
      <w:r>
        <w:rPr>
          <w:rFonts w:ascii="Gill Sans MT" w:eastAsia="SimSun" w:hAnsi="Gill Sans MT" w:cs="Gill Sans MT"/>
          <w:color w:val="3F434A"/>
          <w:lang w:bidi="ar"/>
        </w:rPr>
        <w:t xml:space="preserve">The platform integrates </w:t>
      </w:r>
      <w:r>
        <w:rPr>
          <w:rFonts w:ascii="Gill Sans MT" w:eastAsia="SimSun" w:hAnsi="Gill Sans MT" w:cs="Gill Sans MT"/>
          <w:color w:val="3F434A"/>
          <w:lang w:bidi="ar"/>
        </w:rPr>
        <w:t>Geo-spatial</w:t>
      </w:r>
      <w:r>
        <w:rPr>
          <w:rFonts w:ascii="Gill Sans MT" w:eastAsia="SimSun" w:hAnsi="Gill Sans MT" w:cs="Gill Sans MT"/>
          <w:color w:val="3F434A"/>
          <w:lang w:bidi="ar"/>
        </w:rPr>
        <w:t xml:space="preserve"> data, allowing users to view farmers, partners stakeholders and project locations in the state using </w:t>
      </w:r>
      <w:r>
        <w:rPr>
          <w:rFonts w:ascii="Gill Sans MT" w:eastAsia="SimSun" w:hAnsi="Gill Sans MT" w:cs="Gill Sans MT"/>
          <w:color w:val="3F434A"/>
          <w:lang w:bidi="ar"/>
        </w:rPr>
        <w:t>Geo-coordinates</w:t>
      </w:r>
    </w:p>
    <w:p w14:paraId="3FA11A8E" w14:textId="77777777" w:rsidR="008F5FCB" w:rsidRDefault="008F5FCB">
      <w:pPr>
        <w:jc w:val="both"/>
        <w:rPr>
          <w:rFonts w:ascii="Gill Sans MT" w:hAnsi="Gill Sans MT" w:cs="Gill Sans MT"/>
        </w:rPr>
      </w:pPr>
    </w:p>
    <w:p w14:paraId="02A4528B" w14:textId="77777777" w:rsidR="008F5FCB" w:rsidRDefault="00056EDF">
      <w:pPr>
        <w:jc w:val="both"/>
        <w:rPr>
          <w:rFonts w:ascii="Gill Sans MT" w:hAnsi="Gill Sans MT" w:cs="Gill Sans MT"/>
          <w:i/>
          <w:iCs/>
        </w:rPr>
      </w:pPr>
      <w:r>
        <w:rPr>
          <w:rFonts w:ascii="Gill Sans MT" w:hAnsi="Gill Sans MT" w:cs="Gill Sans MT"/>
          <w:i/>
          <w:iCs/>
        </w:rPr>
        <w:t xml:space="preserve">Front-end website: </w:t>
      </w:r>
    </w:p>
    <w:p w14:paraId="2AF70462" w14:textId="77777777" w:rsidR="008F5FCB" w:rsidRDefault="00056EDF">
      <w:pPr>
        <w:jc w:val="both"/>
        <w:rPr>
          <w:rFonts w:ascii="Gill Sans MT" w:hAnsi="Gill Sans MT" w:cs="Gill Sans MT"/>
        </w:rPr>
      </w:pPr>
      <w:r>
        <w:rPr>
          <w:rFonts w:ascii="Gill Sans MT" w:hAnsi="Gill Sans MT" w:cs="Gill Sans MT"/>
        </w:rPr>
        <w:t xml:space="preserve">The application will have a front-end website mirroring the dashboard </w:t>
      </w:r>
      <w:r>
        <w:rPr>
          <w:rFonts w:ascii="Gill Sans MT" w:hAnsi="Gill Sans MT" w:cs="Gill Sans MT"/>
        </w:rPr>
        <w:t xml:space="preserve">that will accessed by public users using a unique </w:t>
      </w:r>
      <w:proofErr w:type="spellStart"/>
      <w:r>
        <w:rPr>
          <w:rFonts w:ascii="Gill Sans MT" w:hAnsi="Gill Sans MT" w:cs="Gill Sans MT"/>
        </w:rPr>
        <w:t>url</w:t>
      </w:r>
      <w:proofErr w:type="spellEnd"/>
      <w:r>
        <w:rPr>
          <w:rFonts w:ascii="Gill Sans MT" w:hAnsi="Gill Sans MT" w:cs="Gill Sans MT"/>
        </w:rPr>
        <w:t xml:space="preserve"> or domain. The website will display the potential and reality of the agriculture and food system landscape of the state that is primarily driven by data to attract agricultural investments into the stat</w:t>
      </w:r>
      <w:r>
        <w:rPr>
          <w:rFonts w:ascii="Gill Sans MT" w:hAnsi="Gill Sans MT" w:cs="Gill Sans MT"/>
        </w:rPr>
        <w:t xml:space="preserve">e. Users can easily search for agricultural value chain actors, public and private partners. The database will hold the database of farmers, </w:t>
      </w:r>
      <w:proofErr w:type="spellStart"/>
      <w:r>
        <w:rPr>
          <w:rFonts w:ascii="Gill Sans MT" w:hAnsi="Gill Sans MT" w:cs="Gill Sans MT"/>
        </w:rPr>
        <w:t>agric</w:t>
      </w:r>
      <w:proofErr w:type="spellEnd"/>
      <w:r>
        <w:rPr>
          <w:rFonts w:ascii="Gill Sans MT" w:hAnsi="Gill Sans MT" w:cs="Gill Sans MT"/>
        </w:rPr>
        <w:t xml:space="preserve">-led projects, agriculture stakeholder in the state and </w:t>
      </w:r>
      <w:proofErr w:type="spellStart"/>
      <w:r>
        <w:rPr>
          <w:rFonts w:ascii="Gill Sans MT" w:hAnsi="Gill Sans MT" w:cs="Gill Sans MT"/>
        </w:rPr>
        <w:t>agric</w:t>
      </w:r>
      <w:proofErr w:type="spellEnd"/>
      <w:r>
        <w:rPr>
          <w:rFonts w:ascii="Gill Sans MT" w:hAnsi="Gill Sans MT" w:cs="Gill Sans MT"/>
        </w:rPr>
        <w:t>-led NGOs with detailed information on their proj</w:t>
      </w:r>
      <w:r>
        <w:rPr>
          <w:rFonts w:ascii="Gill Sans MT" w:hAnsi="Gill Sans MT" w:cs="Gill Sans MT"/>
        </w:rPr>
        <w:t xml:space="preserve">ects and outcomes. </w:t>
      </w:r>
    </w:p>
    <w:p w14:paraId="5F679E17" w14:textId="77777777" w:rsidR="008F5FCB" w:rsidRDefault="008F5FCB">
      <w:pPr>
        <w:jc w:val="both"/>
        <w:rPr>
          <w:rFonts w:ascii="Gill Sans MT" w:hAnsi="Gill Sans MT" w:cs="Gill Sans MT"/>
        </w:rPr>
      </w:pPr>
    </w:p>
    <w:p w14:paraId="6BBF5E9D" w14:textId="77777777" w:rsidR="008F5FCB" w:rsidRDefault="00056EDF">
      <w:pPr>
        <w:jc w:val="both"/>
        <w:rPr>
          <w:rFonts w:ascii="Gill Sans MT" w:hAnsi="Gill Sans MT" w:cs="Gill Sans MT"/>
        </w:rPr>
      </w:pPr>
      <w:r>
        <w:rPr>
          <w:rFonts w:ascii="Gill Sans MT" w:hAnsi="Gill Sans MT" w:cs="Gill Sans MT"/>
        </w:rPr>
        <w:t>Application settings:</w:t>
      </w:r>
    </w:p>
    <w:p w14:paraId="076EAD5F" w14:textId="77777777" w:rsidR="008F5FCB" w:rsidRDefault="00056EDF">
      <w:pPr>
        <w:jc w:val="both"/>
        <w:rPr>
          <w:rFonts w:ascii="Gill Sans MT" w:hAnsi="Gill Sans MT" w:cs="Gill Sans MT"/>
        </w:rPr>
      </w:pPr>
      <w:r>
        <w:rPr>
          <w:rFonts w:ascii="Gill Sans MT" w:hAnsi="Gill Sans MT" w:cs="Gill Sans MT"/>
        </w:rPr>
        <w:t xml:space="preserve">This will allow the IT to perform basic task for example adding/removal of users, changing user roles, upload data etc. </w:t>
      </w:r>
    </w:p>
    <w:p w14:paraId="732A000E" w14:textId="77777777" w:rsidR="008F5FCB" w:rsidRDefault="008F5FCB">
      <w:pPr>
        <w:jc w:val="both"/>
        <w:rPr>
          <w:rFonts w:ascii="Gill Sans MT" w:hAnsi="Gill Sans MT" w:cs="Gill Sans MT"/>
          <w:b/>
          <w:bCs/>
        </w:rPr>
      </w:pPr>
    </w:p>
    <w:p w14:paraId="6619FCD8" w14:textId="77777777" w:rsidR="008F5FCB" w:rsidRDefault="00056EDF">
      <w:pPr>
        <w:jc w:val="both"/>
        <w:rPr>
          <w:rFonts w:ascii="Gill Sans MT" w:hAnsi="Gill Sans MT" w:cs="Gill Sans MT"/>
          <w:b/>
          <w:bCs/>
        </w:rPr>
      </w:pPr>
      <w:r>
        <w:rPr>
          <w:rFonts w:ascii="Gill Sans MT" w:hAnsi="Gill Sans MT" w:cs="Gill Sans MT"/>
          <w:b/>
          <w:bCs/>
        </w:rPr>
        <w:t>Agricultural-Specific Requirements:</w:t>
      </w:r>
    </w:p>
    <w:p w14:paraId="744EA4D9" w14:textId="77777777" w:rsidR="008F5FCB" w:rsidRDefault="008F5FCB">
      <w:pPr>
        <w:jc w:val="both"/>
        <w:rPr>
          <w:rFonts w:ascii="Gill Sans MT" w:hAnsi="Gill Sans MT" w:cs="Gill Sans MT"/>
        </w:rPr>
      </w:pPr>
    </w:p>
    <w:p w14:paraId="1A788A7F" w14:textId="77777777" w:rsidR="008F5FCB" w:rsidRDefault="00056EDF">
      <w:pPr>
        <w:numPr>
          <w:ilvl w:val="0"/>
          <w:numId w:val="2"/>
        </w:numPr>
        <w:jc w:val="both"/>
        <w:rPr>
          <w:rFonts w:ascii="Gill Sans MT" w:hAnsi="Gill Sans MT" w:cs="Gill Sans MT"/>
        </w:rPr>
      </w:pPr>
      <w:r>
        <w:rPr>
          <w:rFonts w:ascii="Gill Sans MT" w:hAnsi="Gill Sans MT" w:cs="Gill Sans MT"/>
        </w:rPr>
        <w:t xml:space="preserve">Crop, Aquaculture, and Livestock Tracking: Ability to </w:t>
      </w:r>
      <w:r>
        <w:rPr>
          <w:rFonts w:ascii="Gill Sans MT" w:hAnsi="Gill Sans MT" w:cs="Gill Sans MT"/>
        </w:rPr>
        <w:t>track crop yields, aquaculture production, livestock populations, and other agricultural metrics.</w:t>
      </w:r>
    </w:p>
    <w:p w14:paraId="37F9D4D7" w14:textId="77777777" w:rsidR="008F5FCB" w:rsidRDefault="00056EDF">
      <w:pPr>
        <w:numPr>
          <w:ilvl w:val="0"/>
          <w:numId w:val="2"/>
        </w:numPr>
        <w:jc w:val="both"/>
        <w:rPr>
          <w:rFonts w:ascii="Gill Sans MT" w:hAnsi="Gill Sans MT" w:cs="Gill Sans MT"/>
        </w:rPr>
      </w:pPr>
      <w:r>
        <w:rPr>
          <w:rFonts w:ascii="Gill Sans MT" w:hAnsi="Gill Sans MT" w:cs="Gill Sans MT"/>
        </w:rPr>
        <w:t>Geospatial Analysis: Ability to integrate with GIS systems and perform spatial analysis.</w:t>
      </w:r>
    </w:p>
    <w:p w14:paraId="63FD51D1" w14:textId="77777777" w:rsidR="008F5FCB" w:rsidRDefault="00056EDF">
      <w:pPr>
        <w:numPr>
          <w:ilvl w:val="0"/>
          <w:numId w:val="2"/>
        </w:numPr>
        <w:jc w:val="both"/>
        <w:rPr>
          <w:rFonts w:ascii="Gill Sans MT" w:hAnsi="Gill Sans MT" w:cs="Gill Sans MT"/>
        </w:rPr>
      </w:pPr>
      <w:r>
        <w:rPr>
          <w:rFonts w:ascii="Gill Sans MT" w:hAnsi="Gill Sans MT" w:cs="Gill Sans MT"/>
        </w:rPr>
        <w:t xml:space="preserve">Weather and Climate Data Integration: Ability to integrate with </w:t>
      </w:r>
      <w:r>
        <w:rPr>
          <w:rFonts w:ascii="Gill Sans MT" w:hAnsi="Gill Sans MT" w:cs="Gill Sans MT"/>
        </w:rPr>
        <w:t>weather and climate data sources.</w:t>
      </w:r>
    </w:p>
    <w:p w14:paraId="0AA19AA2" w14:textId="77777777" w:rsidR="008F5FCB" w:rsidRDefault="00056EDF">
      <w:pPr>
        <w:numPr>
          <w:ilvl w:val="0"/>
          <w:numId w:val="2"/>
        </w:numPr>
        <w:jc w:val="both"/>
        <w:rPr>
          <w:rFonts w:ascii="Gill Sans MT" w:hAnsi="Gill Sans MT" w:cs="Gill Sans MT"/>
        </w:rPr>
      </w:pPr>
      <w:r>
        <w:rPr>
          <w:rFonts w:ascii="Gill Sans MT" w:hAnsi="Gill Sans MT" w:cs="Gill Sans MT"/>
        </w:rPr>
        <w:t>Supply Chain Management: Ability to track and manage supply chain data (e.g., input usage, output sales).</w:t>
      </w:r>
    </w:p>
    <w:p w14:paraId="791F57FF" w14:textId="77777777" w:rsidR="008F5FCB" w:rsidRDefault="00056EDF">
      <w:pPr>
        <w:numPr>
          <w:ilvl w:val="0"/>
          <w:numId w:val="2"/>
        </w:numPr>
        <w:jc w:val="both"/>
        <w:rPr>
          <w:rFonts w:ascii="Gill Sans MT" w:hAnsi="Gill Sans MT" w:cs="Gill Sans MT"/>
        </w:rPr>
      </w:pPr>
      <w:r>
        <w:rPr>
          <w:rFonts w:ascii="Gill Sans MT" w:hAnsi="Gill Sans MT" w:cs="Gill Sans MT"/>
        </w:rPr>
        <w:t>Decision Support Systems: Ability to provide decision support tools for farmers, extension agents, and other stakeho</w:t>
      </w:r>
      <w:r>
        <w:rPr>
          <w:rFonts w:ascii="Gill Sans MT" w:hAnsi="Gill Sans MT" w:cs="Gill Sans MT"/>
        </w:rPr>
        <w:t>lders</w:t>
      </w:r>
    </w:p>
    <w:p w14:paraId="13653212" w14:textId="77777777" w:rsidR="008F5FCB" w:rsidRDefault="008F5FCB">
      <w:pPr>
        <w:jc w:val="both"/>
        <w:rPr>
          <w:rFonts w:ascii="Gill Sans MT" w:hAnsi="Gill Sans MT" w:cs="Gill Sans MT"/>
        </w:rPr>
      </w:pPr>
    </w:p>
    <w:p w14:paraId="4F70E2F2" w14:textId="77777777" w:rsidR="008F5FCB" w:rsidRDefault="00056EDF">
      <w:pPr>
        <w:jc w:val="both"/>
        <w:rPr>
          <w:rFonts w:ascii="Gill Sans MT" w:hAnsi="Gill Sans MT" w:cs="Gill Sans MT"/>
          <w:b/>
          <w:bCs/>
        </w:rPr>
      </w:pPr>
      <w:r>
        <w:rPr>
          <w:rFonts w:ascii="Gill Sans MT" w:hAnsi="Gill Sans MT" w:cs="Gill Sans MT"/>
          <w:b/>
          <w:bCs/>
        </w:rPr>
        <w:t>Other Requirements:</w:t>
      </w:r>
    </w:p>
    <w:p w14:paraId="48297CD4" w14:textId="77777777" w:rsidR="008F5FCB" w:rsidRDefault="008F5FCB">
      <w:pPr>
        <w:jc w:val="both"/>
        <w:rPr>
          <w:rFonts w:ascii="Gill Sans MT" w:hAnsi="Gill Sans MT" w:cs="Gill Sans MT"/>
        </w:rPr>
      </w:pPr>
    </w:p>
    <w:p w14:paraId="44C6DA0D" w14:textId="77777777" w:rsidR="008F5FCB" w:rsidRDefault="00056EDF">
      <w:pPr>
        <w:numPr>
          <w:ilvl w:val="0"/>
          <w:numId w:val="3"/>
        </w:numPr>
        <w:jc w:val="both"/>
        <w:rPr>
          <w:rFonts w:ascii="Gill Sans MT" w:hAnsi="Gill Sans MT" w:cs="Gill Sans MT"/>
        </w:rPr>
      </w:pPr>
      <w:r>
        <w:rPr>
          <w:rFonts w:ascii="Gill Sans MT" w:hAnsi="Gill Sans MT" w:cs="Gill Sans MT"/>
        </w:rPr>
        <w:t>Offline Capability: Ability to collect and store data offline, with synchronization when internet connectivity is available.</w:t>
      </w:r>
    </w:p>
    <w:p w14:paraId="74BFC2B8" w14:textId="77777777" w:rsidR="008F5FCB" w:rsidRDefault="00056EDF">
      <w:pPr>
        <w:numPr>
          <w:ilvl w:val="0"/>
          <w:numId w:val="3"/>
        </w:numPr>
        <w:jc w:val="both"/>
        <w:rPr>
          <w:rFonts w:ascii="Gill Sans MT" w:hAnsi="Gill Sans MT" w:cs="Gill Sans MT"/>
        </w:rPr>
      </w:pPr>
      <w:r>
        <w:rPr>
          <w:rFonts w:ascii="Gill Sans MT" w:hAnsi="Gill Sans MT" w:cs="Gill Sans MT"/>
        </w:rPr>
        <w:t xml:space="preserve">Multi-Language Support: Ability to support multiple languages to accommodate diverse user </w:t>
      </w:r>
      <w:r>
        <w:rPr>
          <w:rFonts w:ascii="Gill Sans MT" w:hAnsi="Gill Sans MT" w:cs="Gill Sans MT"/>
        </w:rPr>
        <w:t>groups.</w:t>
      </w:r>
    </w:p>
    <w:p w14:paraId="05DBE553" w14:textId="77777777" w:rsidR="008F5FCB" w:rsidRDefault="00056EDF">
      <w:pPr>
        <w:numPr>
          <w:ilvl w:val="0"/>
          <w:numId w:val="3"/>
        </w:numPr>
        <w:jc w:val="both"/>
        <w:rPr>
          <w:rFonts w:ascii="Gill Sans MT" w:hAnsi="Gill Sans MT" w:cs="Gill Sans MT"/>
        </w:rPr>
      </w:pPr>
      <w:r>
        <w:rPr>
          <w:rFonts w:ascii="Gill Sans MT" w:hAnsi="Gill Sans MT" w:cs="Gill Sans MT"/>
        </w:rPr>
        <w:t>Training and Support: Availability of training and technical support to ensure successful software adoption.</w:t>
      </w:r>
    </w:p>
    <w:p w14:paraId="6B5C542A" w14:textId="77777777" w:rsidR="008F5FCB" w:rsidRDefault="00056EDF">
      <w:pPr>
        <w:numPr>
          <w:ilvl w:val="0"/>
          <w:numId w:val="3"/>
        </w:numPr>
        <w:jc w:val="both"/>
        <w:rPr>
          <w:rFonts w:ascii="Gill Sans MT" w:hAnsi="Gill Sans MT" w:cs="Gill Sans MT"/>
        </w:rPr>
      </w:pPr>
      <w:r>
        <w:rPr>
          <w:rFonts w:ascii="Gill Sans MT" w:hAnsi="Gill Sans MT" w:cs="Gill Sans MT"/>
        </w:rPr>
        <w:t>Interoperability: Ability to interoperate with other systems, tools, and platforms to ensure seamless data exchange.</w:t>
      </w:r>
    </w:p>
    <w:p w14:paraId="036CC9B3" w14:textId="77777777" w:rsidR="008F5FCB" w:rsidRDefault="00056EDF">
      <w:pPr>
        <w:numPr>
          <w:ilvl w:val="0"/>
          <w:numId w:val="4"/>
        </w:numPr>
        <w:jc w:val="both"/>
        <w:rPr>
          <w:rFonts w:ascii="Gill Sans MT" w:hAnsi="Gill Sans MT" w:cs="Gill Sans MT"/>
        </w:rPr>
      </w:pPr>
      <w:r>
        <w:rPr>
          <w:rFonts w:ascii="Gill Sans MT" w:hAnsi="Gill Sans MT" w:cs="Gill Sans MT"/>
        </w:rPr>
        <w:t>Data Collection: Abili</w:t>
      </w:r>
      <w:r>
        <w:rPr>
          <w:rFonts w:ascii="Gill Sans MT" w:hAnsi="Gill Sans MT" w:cs="Gill Sans MT"/>
        </w:rPr>
        <w:t>ty to collect data through various methods (e.g., surveys, forms, sensors).</w:t>
      </w:r>
    </w:p>
    <w:p w14:paraId="125901AD" w14:textId="77777777" w:rsidR="008F5FCB" w:rsidRDefault="00056EDF">
      <w:pPr>
        <w:numPr>
          <w:ilvl w:val="0"/>
          <w:numId w:val="4"/>
        </w:numPr>
        <w:jc w:val="both"/>
        <w:rPr>
          <w:rFonts w:ascii="Gill Sans MT" w:hAnsi="Gill Sans MT" w:cs="Gill Sans MT"/>
        </w:rPr>
      </w:pPr>
      <w:r>
        <w:rPr>
          <w:rFonts w:ascii="Gill Sans MT" w:hAnsi="Gill Sans MT" w:cs="Gill Sans MT"/>
        </w:rPr>
        <w:t>Data Management: Ability to store, manage, and analyze large datasets.</w:t>
      </w:r>
    </w:p>
    <w:p w14:paraId="0659C735" w14:textId="77777777" w:rsidR="008F5FCB" w:rsidRDefault="00056EDF">
      <w:pPr>
        <w:numPr>
          <w:ilvl w:val="0"/>
          <w:numId w:val="4"/>
        </w:numPr>
        <w:jc w:val="both"/>
        <w:rPr>
          <w:rFonts w:ascii="Gill Sans MT" w:hAnsi="Gill Sans MT" w:cs="Gill Sans MT"/>
        </w:rPr>
      </w:pPr>
      <w:r>
        <w:rPr>
          <w:rFonts w:ascii="Gill Sans MT" w:hAnsi="Gill Sans MT" w:cs="Gill Sans MT"/>
        </w:rPr>
        <w:t>Indicator Tracking: Ability to track and monitor key performance indicators (KPIs) and metrics.</w:t>
      </w:r>
    </w:p>
    <w:p w14:paraId="393305E9" w14:textId="77777777" w:rsidR="008F5FCB" w:rsidRDefault="00056EDF">
      <w:pPr>
        <w:numPr>
          <w:ilvl w:val="0"/>
          <w:numId w:val="4"/>
        </w:numPr>
        <w:jc w:val="both"/>
        <w:rPr>
          <w:rFonts w:ascii="Gill Sans MT" w:hAnsi="Gill Sans MT" w:cs="Gill Sans MT"/>
        </w:rPr>
      </w:pPr>
      <w:r>
        <w:rPr>
          <w:rFonts w:ascii="Gill Sans MT" w:hAnsi="Gill Sans MT" w:cs="Gill Sans MT"/>
        </w:rPr>
        <w:t>Reporting and</w:t>
      </w:r>
      <w:r>
        <w:rPr>
          <w:rFonts w:ascii="Gill Sans MT" w:hAnsi="Gill Sans MT" w:cs="Gill Sans MT"/>
        </w:rPr>
        <w:t xml:space="preserve"> Visualization: Ability to generate reports, dashboards, and visualizations to facilitate decision-making.</w:t>
      </w:r>
    </w:p>
    <w:p w14:paraId="492AC286" w14:textId="77777777" w:rsidR="008F5FCB" w:rsidRDefault="00056EDF">
      <w:pPr>
        <w:numPr>
          <w:ilvl w:val="0"/>
          <w:numId w:val="4"/>
        </w:numPr>
        <w:jc w:val="both"/>
        <w:rPr>
          <w:rFonts w:ascii="Gill Sans MT" w:hAnsi="Gill Sans MT" w:cs="Gill Sans MT"/>
        </w:rPr>
      </w:pPr>
      <w:r>
        <w:rPr>
          <w:rFonts w:ascii="Gill Sans MT" w:hAnsi="Gill Sans MT" w:cs="Gill Sans MT"/>
        </w:rPr>
        <w:t>Mobile Compatibility: Ability to collect and access data through mobile devices.</w:t>
      </w:r>
    </w:p>
    <w:p w14:paraId="43BBA608" w14:textId="77777777" w:rsidR="008F5FCB" w:rsidRDefault="008F5FCB">
      <w:pPr>
        <w:jc w:val="both"/>
        <w:rPr>
          <w:rFonts w:ascii="Gill Sans MT" w:hAnsi="Gill Sans MT" w:cs="Gill Sans MT"/>
        </w:rPr>
      </w:pPr>
    </w:p>
    <w:p w14:paraId="315E1B1C" w14:textId="77777777" w:rsidR="008F5FCB" w:rsidRDefault="00056EDF">
      <w:pPr>
        <w:jc w:val="both"/>
        <w:rPr>
          <w:rFonts w:ascii="Gill Sans MT" w:hAnsi="Gill Sans MT" w:cs="Gill Sans MT"/>
          <w:b/>
          <w:bCs/>
        </w:rPr>
      </w:pPr>
      <w:r>
        <w:rPr>
          <w:rFonts w:ascii="Gill Sans MT" w:hAnsi="Gill Sans MT" w:cs="Gill Sans MT"/>
          <w:b/>
          <w:bCs/>
        </w:rPr>
        <w:t>Methodology</w:t>
      </w:r>
    </w:p>
    <w:p w14:paraId="4D1CC24B" w14:textId="77777777" w:rsidR="008F5FCB" w:rsidRDefault="008F5FCB">
      <w:pPr>
        <w:jc w:val="both"/>
        <w:rPr>
          <w:rFonts w:ascii="Gill Sans MT" w:hAnsi="Gill Sans MT" w:cs="Gill Sans MT"/>
        </w:rPr>
      </w:pPr>
    </w:p>
    <w:p w14:paraId="5A9528BC" w14:textId="77777777" w:rsidR="008F5FCB" w:rsidRDefault="00056EDF">
      <w:pPr>
        <w:numPr>
          <w:ilvl w:val="0"/>
          <w:numId w:val="5"/>
        </w:numPr>
        <w:jc w:val="both"/>
        <w:rPr>
          <w:rFonts w:ascii="Gill Sans MT" w:hAnsi="Gill Sans MT"/>
        </w:rPr>
      </w:pPr>
      <w:r>
        <w:rPr>
          <w:rFonts w:ascii="Gill Sans MT" w:hAnsi="Gill Sans MT"/>
          <w:i/>
          <w:iCs/>
        </w:rPr>
        <w:t>Planning:</w:t>
      </w:r>
      <w:r>
        <w:rPr>
          <w:rFonts w:ascii="Gill Sans MT" w:hAnsi="Gill Sans MT"/>
        </w:rPr>
        <w:t xml:space="preserve"> Define the project's scope, goals, and deliv</w:t>
      </w:r>
      <w:r>
        <w:rPr>
          <w:rFonts w:ascii="Gill Sans MT" w:hAnsi="Gill Sans MT"/>
        </w:rPr>
        <w:t>erables, while identifying the needs of MOA. A detailed project plan and timeline will be developed, including tasks, dependencies, and timelines, and identifying potential risks, assumptions, and constraints. Present the Business Requirements Documents (B</w:t>
      </w:r>
      <w:r>
        <w:rPr>
          <w:rFonts w:ascii="Gill Sans MT" w:hAnsi="Gill Sans MT"/>
        </w:rPr>
        <w:t>RDs), and Gantt charts</w:t>
      </w:r>
    </w:p>
    <w:p w14:paraId="7B5C516D" w14:textId="77777777" w:rsidR="008F5FCB" w:rsidRDefault="008F5FCB">
      <w:pPr>
        <w:jc w:val="both"/>
        <w:rPr>
          <w:rFonts w:ascii="Gill Sans MT" w:hAnsi="Gill Sans MT"/>
        </w:rPr>
      </w:pPr>
    </w:p>
    <w:p w14:paraId="47492C30" w14:textId="77777777" w:rsidR="008F5FCB" w:rsidRDefault="00056EDF">
      <w:pPr>
        <w:numPr>
          <w:ilvl w:val="0"/>
          <w:numId w:val="5"/>
        </w:numPr>
        <w:jc w:val="both"/>
        <w:rPr>
          <w:rFonts w:ascii="Gill Sans MT" w:hAnsi="Gill Sans MT"/>
        </w:rPr>
      </w:pPr>
      <w:r>
        <w:rPr>
          <w:rFonts w:ascii="Gill Sans MT" w:hAnsi="Gill Sans MT"/>
          <w:i/>
          <w:iCs/>
        </w:rPr>
        <w:t xml:space="preserve">Requirements Gathering: </w:t>
      </w:r>
      <w:r>
        <w:rPr>
          <w:rFonts w:ascii="Gill Sans MT" w:hAnsi="Gill Sans MT"/>
        </w:rPr>
        <w:t xml:space="preserve">Collecting and document software requirements from stakeholders and users. Defines both functional requirements (what the software should do) and non-functional requirements (how the software should behave). </w:t>
      </w:r>
      <w:r>
        <w:rPr>
          <w:rFonts w:ascii="Gill Sans MT" w:hAnsi="Gill Sans MT"/>
        </w:rPr>
        <w:t>The key output of this stage is a comprehensive Software Requirements Specification (SRS) document, which serves as a blueprint for the software development.</w:t>
      </w:r>
    </w:p>
    <w:p w14:paraId="707C7225" w14:textId="77777777" w:rsidR="008F5FCB" w:rsidRDefault="008F5FCB">
      <w:pPr>
        <w:jc w:val="both"/>
        <w:rPr>
          <w:rFonts w:ascii="Gill Sans MT" w:hAnsi="Gill Sans MT"/>
        </w:rPr>
      </w:pPr>
    </w:p>
    <w:p w14:paraId="3902D0CB" w14:textId="77777777" w:rsidR="008F5FCB" w:rsidRDefault="00056EDF">
      <w:pPr>
        <w:numPr>
          <w:ilvl w:val="0"/>
          <w:numId w:val="5"/>
        </w:numPr>
        <w:jc w:val="both"/>
        <w:rPr>
          <w:rFonts w:ascii="Gill Sans MT" w:hAnsi="Gill Sans MT"/>
        </w:rPr>
      </w:pPr>
      <w:r>
        <w:rPr>
          <w:rFonts w:ascii="Gill Sans MT" w:hAnsi="Gill Sans MT"/>
          <w:i/>
          <w:iCs/>
        </w:rPr>
        <w:t>Design</w:t>
      </w:r>
      <w:r>
        <w:rPr>
          <w:rFonts w:ascii="Gill Sans MT" w:hAnsi="Gill Sans MT"/>
        </w:rPr>
        <w:t>: Create a detailed blueprint for the software. This includes developing architecture, comp</w:t>
      </w:r>
      <w:r>
        <w:rPr>
          <w:rFonts w:ascii="Gill Sans MT" w:hAnsi="Gill Sans MT"/>
        </w:rPr>
        <w:t>onents, and user interface designs that meet the requirements gathered earlier. Additionally, the database schema and data models are defined to ensure data integrity and efficiency. Develop a detailed prototype to visualize and test the design, gather fee</w:t>
      </w:r>
      <w:r>
        <w:rPr>
          <w:rFonts w:ascii="Gill Sans MT" w:hAnsi="Gill Sans MT"/>
        </w:rPr>
        <w:t>dback, and make necessary iterations before proceeding with development.</w:t>
      </w:r>
    </w:p>
    <w:p w14:paraId="17818865" w14:textId="77777777" w:rsidR="008F5FCB" w:rsidRDefault="008F5FCB">
      <w:pPr>
        <w:jc w:val="both"/>
        <w:rPr>
          <w:rFonts w:ascii="Gill Sans MT" w:hAnsi="Gill Sans MT"/>
        </w:rPr>
      </w:pPr>
    </w:p>
    <w:p w14:paraId="1A6DFAB5" w14:textId="77777777" w:rsidR="008F5FCB" w:rsidRDefault="00056EDF">
      <w:pPr>
        <w:numPr>
          <w:ilvl w:val="0"/>
          <w:numId w:val="5"/>
        </w:numPr>
        <w:jc w:val="both"/>
        <w:rPr>
          <w:rFonts w:ascii="Gill Sans MT" w:hAnsi="Gill Sans MT"/>
        </w:rPr>
      </w:pPr>
      <w:r>
        <w:rPr>
          <w:rFonts w:ascii="Gill Sans MT" w:hAnsi="Gill Sans MT"/>
          <w:i/>
          <w:iCs/>
        </w:rPr>
        <w:lastRenderedPageBreak/>
        <w:t>Implementation (Coding):</w:t>
      </w:r>
      <w:r>
        <w:rPr>
          <w:rFonts w:ascii="Gill Sans MT" w:hAnsi="Gill Sans MT"/>
        </w:rPr>
        <w:t xml:space="preserve"> Write the software code based on the detailed design specifications. This involves building software components, modules, and features that meet the required</w:t>
      </w:r>
      <w:r>
        <w:rPr>
          <w:rFonts w:ascii="Gill Sans MT" w:hAnsi="Gill Sans MT"/>
        </w:rPr>
        <w:t xml:space="preserve"> functionality. As the code is developed, unit testing and integration testing are conducted to ensure that individual components work correctly and integrate seamlessly with other parts of the software.</w:t>
      </w:r>
    </w:p>
    <w:p w14:paraId="4F7FE4F3" w14:textId="77777777" w:rsidR="008F5FCB" w:rsidRDefault="008F5FCB">
      <w:pPr>
        <w:jc w:val="both"/>
        <w:rPr>
          <w:rFonts w:ascii="Gill Sans MT" w:hAnsi="Gill Sans MT"/>
        </w:rPr>
      </w:pPr>
    </w:p>
    <w:p w14:paraId="5D542AB4" w14:textId="77777777" w:rsidR="008F5FCB" w:rsidRDefault="00056EDF">
      <w:pPr>
        <w:jc w:val="both"/>
        <w:rPr>
          <w:rFonts w:ascii="Gill Sans MT" w:hAnsi="Gill Sans MT"/>
        </w:rPr>
      </w:pPr>
      <w:r>
        <w:rPr>
          <w:rFonts w:ascii="Gill Sans MT" w:hAnsi="Gill Sans MT"/>
        </w:rPr>
        <w:t xml:space="preserve">5. </w:t>
      </w:r>
      <w:r>
        <w:rPr>
          <w:rFonts w:ascii="Gill Sans MT" w:hAnsi="Gill Sans MT"/>
          <w:i/>
          <w:iCs/>
        </w:rPr>
        <w:t>Testing and Quality Assurance</w:t>
      </w:r>
      <w:r>
        <w:rPr>
          <w:rFonts w:ascii="Gill Sans MT" w:hAnsi="Gill Sans MT"/>
        </w:rPr>
        <w:t>: Conduct various t</w:t>
      </w:r>
      <w:r>
        <w:rPr>
          <w:rFonts w:ascii="Gill Sans MT" w:hAnsi="Gill Sans MT"/>
        </w:rPr>
        <w:t>ypes of testing, including functional, performance, and security testing, to ensure the software meets the required quality standards. Defects and bugs are identified and fixed, and user acceptance testing (UAT) is conducted to validate that the software m</w:t>
      </w:r>
      <w:r>
        <w:rPr>
          <w:rFonts w:ascii="Gill Sans MT" w:hAnsi="Gill Sans MT"/>
        </w:rPr>
        <w:t>eets the user's expectations and requirements. This stage ensures that the software is reliable, stable, and secure before it is deployed.</w:t>
      </w:r>
    </w:p>
    <w:p w14:paraId="7367026D" w14:textId="77777777" w:rsidR="008F5FCB" w:rsidRDefault="008F5FCB">
      <w:pPr>
        <w:jc w:val="both"/>
        <w:rPr>
          <w:rFonts w:ascii="Gill Sans MT" w:hAnsi="Gill Sans MT"/>
        </w:rPr>
      </w:pPr>
    </w:p>
    <w:p w14:paraId="3E7D4E32" w14:textId="77777777" w:rsidR="008F5FCB" w:rsidRDefault="00056EDF">
      <w:pPr>
        <w:jc w:val="both"/>
        <w:rPr>
          <w:rFonts w:ascii="Gill Sans MT" w:hAnsi="Gill Sans MT"/>
        </w:rPr>
      </w:pPr>
      <w:r>
        <w:rPr>
          <w:rFonts w:ascii="Gill Sans MT" w:hAnsi="Gill Sans MT"/>
        </w:rPr>
        <w:t xml:space="preserve">6. </w:t>
      </w:r>
      <w:r>
        <w:rPr>
          <w:rFonts w:ascii="Gill Sans MT" w:hAnsi="Gill Sans MT"/>
          <w:i/>
          <w:iCs/>
        </w:rPr>
        <w:t>Deployment:</w:t>
      </w:r>
      <w:r>
        <w:rPr>
          <w:rFonts w:ascii="Gill Sans MT" w:hAnsi="Gill Sans MT"/>
        </w:rPr>
        <w:t xml:space="preserve"> Plan and execute the roll out of the software to the production environment. This will includes setti</w:t>
      </w:r>
      <w:r>
        <w:rPr>
          <w:rFonts w:ascii="Gill Sans MT" w:hAnsi="Gill Sans MT"/>
        </w:rPr>
        <w:t>ng up the necessary infrastructure, configuring the software for production, and conducting deployment testing to ensure a smooth transition. Once deployment is complete, the software is made available to end-users, and any necessary training or support is</w:t>
      </w:r>
      <w:r>
        <w:rPr>
          <w:rFonts w:ascii="Gill Sans MT" w:hAnsi="Gill Sans MT"/>
        </w:rPr>
        <w:t xml:space="preserve"> provided to ensure successful adoption</w:t>
      </w:r>
    </w:p>
    <w:p w14:paraId="6CD01F32" w14:textId="77777777" w:rsidR="008F5FCB" w:rsidRDefault="008F5FCB">
      <w:pPr>
        <w:jc w:val="both"/>
        <w:rPr>
          <w:rFonts w:ascii="Gill Sans MT" w:hAnsi="Gill Sans MT"/>
        </w:rPr>
      </w:pPr>
    </w:p>
    <w:p w14:paraId="7AE03646" w14:textId="77777777" w:rsidR="008F5FCB" w:rsidRDefault="00056EDF">
      <w:pPr>
        <w:jc w:val="both"/>
        <w:rPr>
          <w:rFonts w:ascii="Gill Sans MT" w:hAnsi="Gill Sans MT"/>
        </w:rPr>
      </w:pPr>
      <w:r>
        <w:rPr>
          <w:rFonts w:ascii="Gill Sans MT" w:hAnsi="Gill Sans MT"/>
        </w:rPr>
        <w:t xml:space="preserve">7. </w:t>
      </w:r>
      <w:r>
        <w:rPr>
          <w:rFonts w:ascii="Gill Sans MT" w:hAnsi="Gill Sans MT"/>
          <w:i/>
          <w:iCs/>
        </w:rPr>
        <w:t>Maintenance and Support: Provide</w:t>
      </w:r>
      <w:r>
        <w:rPr>
          <w:rFonts w:ascii="Gill Sans MT" w:hAnsi="Gill Sans MT"/>
        </w:rPr>
        <w:t xml:space="preserve"> ongoing care for the software to ensure it continues to meet user needs and expectations. This includes fixing defects and bugs, implementing new features and enhancements, and pr</w:t>
      </w:r>
      <w:r>
        <w:rPr>
          <w:rFonts w:ascii="Gill Sans MT" w:hAnsi="Gill Sans MT"/>
        </w:rPr>
        <w:t>oviding technical support to users. Regular updates and patches are also applied to ensure the software remains secure, stable, and performance, and that it adapts to changing user requirements and technological advancements</w:t>
      </w:r>
    </w:p>
    <w:p w14:paraId="0E1D723A" w14:textId="77777777" w:rsidR="008F5FCB" w:rsidRDefault="008F5FCB">
      <w:pPr>
        <w:jc w:val="both"/>
        <w:rPr>
          <w:rFonts w:ascii="Gill Sans MT" w:hAnsi="Gill Sans MT"/>
        </w:rPr>
      </w:pPr>
    </w:p>
    <w:p w14:paraId="32995462" w14:textId="77777777" w:rsidR="008F5FCB" w:rsidRDefault="00056EDF">
      <w:pPr>
        <w:jc w:val="both"/>
        <w:rPr>
          <w:rFonts w:ascii="Gill Sans MT" w:hAnsi="Gill Sans MT"/>
        </w:rPr>
      </w:pPr>
      <w:r>
        <w:rPr>
          <w:rFonts w:ascii="Gill Sans MT" w:hAnsi="Gill Sans MT"/>
        </w:rPr>
        <w:t>Documentation: Create and main</w:t>
      </w:r>
      <w:r>
        <w:rPr>
          <w:rFonts w:ascii="Gill Sans MT" w:hAnsi="Gill Sans MT"/>
        </w:rPr>
        <w:t>tain comprehensive records of the software development process, including requirements gathering, design decisions, implementation details, testing procedures, deployment steps, and maintenance procedures. This ensures knowledge transfer, facilitates futur</w:t>
      </w:r>
      <w:r>
        <w:rPr>
          <w:rFonts w:ascii="Gill Sans MT" w:hAnsi="Gill Sans MT"/>
        </w:rPr>
        <w:t>e maintenance and updates, and provides a valuable resource for stakeholders and users.</w:t>
      </w:r>
    </w:p>
    <w:p w14:paraId="13498D9B" w14:textId="77777777" w:rsidR="008F5FCB" w:rsidRDefault="008F5FCB">
      <w:pPr>
        <w:jc w:val="both"/>
        <w:rPr>
          <w:rFonts w:ascii="Gill Sans MT" w:hAnsi="Gill Sans MT" w:cs="Gill Sans MT"/>
        </w:rPr>
      </w:pPr>
    </w:p>
    <w:p w14:paraId="24B28CB9" w14:textId="77777777" w:rsidR="008F5FCB" w:rsidRDefault="008F5FCB">
      <w:pPr>
        <w:jc w:val="both"/>
        <w:rPr>
          <w:rFonts w:ascii="Gill Sans MT" w:hAnsi="Gill Sans MT" w:cs="Gill Sans MT"/>
        </w:rPr>
      </w:pPr>
    </w:p>
    <w:p w14:paraId="3CD13EBB" w14:textId="77777777" w:rsidR="008F5FCB" w:rsidRDefault="00056EDF">
      <w:pPr>
        <w:jc w:val="both"/>
        <w:rPr>
          <w:rFonts w:ascii="Gill Sans MT" w:hAnsi="Gill Sans MT" w:cs="Gill Sans MT"/>
          <w:b/>
          <w:bCs/>
        </w:rPr>
      </w:pPr>
      <w:r>
        <w:rPr>
          <w:rFonts w:ascii="Gill Sans MT" w:hAnsi="Gill Sans MT" w:cs="Gill Sans MT"/>
          <w:b/>
          <w:bCs/>
        </w:rPr>
        <w:t>Deliverables</w:t>
      </w:r>
    </w:p>
    <w:p w14:paraId="414CD232" w14:textId="77777777" w:rsidR="008F5FCB" w:rsidRDefault="00056EDF">
      <w:pPr>
        <w:numPr>
          <w:ilvl w:val="0"/>
          <w:numId w:val="6"/>
        </w:numPr>
        <w:jc w:val="both"/>
        <w:rPr>
          <w:rFonts w:ascii="Gill Sans MT" w:hAnsi="Gill Sans MT" w:cs="Gill Sans MT"/>
        </w:rPr>
      </w:pPr>
      <w:r>
        <w:rPr>
          <w:rFonts w:ascii="Gill Sans MT" w:hAnsi="Gill Sans MT" w:cs="Gill Sans MT"/>
        </w:rPr>
        <w:t>A fully functional M&amp;E web and mobile application with real-time dashboard</w:t>
      </w:r>
    </w:p>
    <w:p w14:paraId="6D54BA97" w14:textId="77777777" w:rsidR="008F5FCB" w:rsidRDefault="00056EDF">
      <w:pPr>
        <w:numPr>
          <w:ilvl w:val="0"/>
          <w:numId w:val="6"/>
        </w:numPr>
        <w:jc w:val="both"/>
        <w:rPr>
          <w:rFonts w:ascii="Gill Sans MT" w:hAnsi="Gill Sans MT" w:cs="Gill Sans MT"/>
        </w:rPr>
      </w:pPr>
      <w:r>
        <w:rPr>
          <w:rFonts w:ascii="Gill Sans MT" w:hAnsi="Gill Sans MT" w:cs="Gill Sans MT"/>
        </w:rPr>
        <w:t>A dynamic website for the Ministry of Agriculture</w:t>
      </w:r>
    </w:p>
    <w:p w14:paraId="58F8E0BD" w14:textId="77777777" w:rsidR="008F5FCB" w:rsidRDefault="00056EDF">
      <w:pPr>
        <w:numPr>
          <w:ilvl w:val="0"/>
          <w:numId w:val="6"/>
        </w:numPr>
        <w:jc w:val="both"/>
        <w:rPr>
          <w:rFonts w:ascii="Gill Sans MT" w:hAnsi="Gill Sans MT" w:cs="Gill Sans MT"/>
        </w:rPr>
      </w:pPr>
      <w:r>
        <w:rPr>
          <w:rFonts w:ascii="Gill Sans MT" w:hAnsi="Gill Sans MT" w:cs="Gill Sans MT"/>
        </w:rPr>
        <w:t xml:space="preserve">Deploy </w:t>
      </w:r>
      <w:r>
        <w:rPr>
          <w:rFonts w:ascii="Gill Sans MT" w:hAnsi="Gill Sans MT" w:cs="Gill Sans MT"/>
        </w:rPr>
        <w:t>application and website on a dynamic cloud server</w:t>
      </w:r>
    </w:p>
    <w:p w14:paraId="0A4CE229" w14:textId="77777777" w:rsidR="008F5FCB" w:rsidRDefault="00056EDF">
      <w:pPr>
        <w:numPr>
          <w:ilvl w:val="0"/>
          <w:numId w:val="6"/>
        </w:numPr>
        <w:jc w:val="both"/>
        <w:rPr>
          <w:rFonts w:ascii="Gill Sans MT" w:hAnsi="Gill Sans MT" w:cs="Gill Sans MT"/>
        </w:rPr>
      </w:pPr>
      <w:r>
        <w:rPr>
          <w:rFonts w:ascii="Gill Sans MT" w:hAnsi="Gill Sans MT" w:cs="Gill Sans MT"/>
        </w:rPr>
        <w:t>Application documentation including description document, user/training manual and source code</w:t>
      </w:r>
    </w:p>
    <w:p w14:paraId="391E0382" w14:textId="77777777" w:rsidR="008F5FCB" w:rsidRDefault="00056EDF">
      <w:pPr>
        <w:numPr>
          <w:ilvl w:val="0"/>
          <w:numId w:val="6"/>
        </w:numPr>
        <w:jc w:val="both"/>
        <w:rPr>
          <w:rFonts w:ascii="Gill Sans MT" w:hAnsi="Gill Sans MT" w:cs="Gill Sans MT"/>
        </w:rPr>
      </w:pPr>
      <w:r>
        <w:rPr>
          <w:rFonts w:ascii="Gill Sans MT" w:hAnsi="Gill Sans MT" w:cs="Gill Sans MT"/>
        </w:rPr>
        <w:t xml:space="preserve">Final report detailing the entire process for the assignment. </w:t>
      </w:r>
    </w:p>
    <w:p w14:paraId="4BE3F1C3" w14:textId="77777777" w:rsidR="008F5FCB" w:rsidRDefault="008F5FCB">
      <w:pPr>
        <w:jc w:val="both"/>
        <w:rPr>
          <w:rFonts w:ascii="Gill Sans MT" w:hAnsi="Gill Sans MT" w:cs="Gill Sans MT"/>
        </w:rPr>
      </w:pPr>
    </w:p>
    <w:p w14:paraId="7A3B7C9A" w14:textId="77777777" w:rsidR="008F5FCB" w:rsidRDefault="008F5FCB">
      <w:pPr>
        <w:jc w:val="both"/>
        <w:rPr>
          <w:rFonts w:ascii="Gill Sans MT" w:hAnsi="Gill Sans MT" w:cs="Gill Sans MT"/>
        </w:rPr>
      </w:pPr>
    </w:p>
    <w:p w14:paraId="1DE19CD2" w14:textId="77777777" w:rsidR="008F5FCB" w:rsidRDefault="00056EDF">
      <w:pPr>
        <w:jc w:val="both"/>
        <w:rPr>
          <w:rFonts w:ascii="Gill Sans MT" w:hAnsi="Gill Sans MT" w:cs="Gill Sans MT"/>
          <w:b/>
          <w:bCs/>
        </w:rPr>
      </w:pPr>
      <w:r>
        <w:rPr>
          <w:rFonts w:ascii="Gill Sans MT" w:hAnsi="Gill Sans MT" w:cs="Gill Sans MT"/>
          <w:b/>
          <w:bCs/>
        </w:rPr>
        <w:t xml:space="preserve">Timeline </w:t>
      </w:r>
    </w:p>
    <w:p w14:paraId="7FB7F79A" w14:textId="77777777" w:rsidR="008F5FCB" w:rsidRDefault="00056EDF">
      <w:pPr>
        <w:contextualSpacing/>
        <w:jc w:val="both"/>
        <w:rPr>
          <w:rFonts w:ascii="Gill Sans MT" w:hAnsi="Gill Sans MT"/>
          <w:b/>
          <w:bCs/>
        </w:rPr>
      </w:pPr>
      <w:r>
        <w:rPr>
          <w:rFonts w:ascii="Gill Sans MT" w:hAnsi="Gill Sans MT"/>
          <w:b/>
          <w:bCs/>
        </w:rPr>
        <w:t xml:space="preserve">The LOE for this </w:t>
      </w:r>
      <w:r>
        <w:rPr>
          <w:rFonts w:ascii="Gill Sans MT" w:hAnsi="Gill Sans MT"/>
          <w:b/>
          <w:bCs/>
        </w:rPr>
        <w:t>assignment is 5 months between April</w:t>
      </w:r>
      <w:r>
        <w:rPr>
          <w:rFonts w:ascii="Gill Sans MT" w:hAnsi="Gill Sans MT"/>
          <w:b/>
          <w:bCs/>
        </w:rPr>
        <w:t xml:space="preserve"> 2</w:t>
      </w:r>
      <w:r>
        <w:rPr>
          <w:rFonts w:ascii="Gill Sans MT" w:hAnsi="Gill Sans MT"/>
          <w:b/>
          <w:bCs/>
        </w:rPr>
        <w:t>5 and September 15, 2025. The consultant will submit a detailed work plan and timeline as part of the inception report.</w:t>
      </w:r>
    </w:p>
    <w:p w14:paraId="4456100E" w14:textId="77777777" w:rsidR="008F5FCB" w:rsidRDefault="008F5FCB">
      <w:pPr>
        <w:jc w:val="both"/>
        <w:rPr>
          <w:rFonts w:ascii="Gill Sans MT" w:hAnsi="Gill Sans MT" w:cs="Gill Sans MT"/>
        </w:rPr>
      </w:pPr>
    </w:p>
    <w:p w14:paraId="60D7F0B2" w14:textId="77777777" w:rsidR="008F5FCB" w:rsidRDefault="008F5FCB">
      <w:pPr>
        <w:jc w:val="both"/>
        <w:rPr>
          <w:rFonts w:ascii="Gill Sans MT" w:hAnsi="Gill Sans MT" w:cs="Gill Sans MT"/>
        </w:rPr>
      </w:pPr>
    </w:p>
    <w:p w14:paraId="517A8B12" w14:textId="77777777" w:rsidR="008F5FCB" w:rsidRDefault="00056EDF">
      <w:pPr>
        <w:jc w:val="both"/>
        <w:rPr>
          <w:rFonts w:ascii="Gill Sans MT" w:hAnsi="Gill Sans MT" w:cs="Gill Sans MT"/>
          <w:b/>
          <w:bCs/>
        </w:rPr>
      </w:pPr>
      <w:r>
        <w:rPr>
          <w:rFonts w:ascii="Gill Sans MT" w:hAnsi="Gill Sans MT" w:cs="Gill Sans MT"/>
          <w:b/>
          <w:bCs/>
        </w:rPr>
        <w:t>Qualification of the firm</w:t>
      </w:r>
    </w:p>
    <w:p w14:paraId="1C16B979" w14:textId="77777777" w:rsidR="008F5FCB" w:rsidRDefault="00056EDF">
      <w:pPr>
        <w:jc w:val="both"/>
        <w:rPr>
          <w:rFonts w:ascii="Gill Sans MT" w:hAnsi="Gill Sans MT"/>
          <w:i/>
          <w:iCs/>
        </w:rPr>
      </w:pPr>
      <w:r>
        <w:rPr>
          <w:rFonts w:ascii="Gill Sans MT" w:hAnsi="Gill Sans MT"/>
          <w:i/>
          <w:iCs/>
        </w:rPr>
        <w:t>Technical Qualifications</w:t>
      </w:r>
    </w:p>
    <w:p w14:paraId="1FD2DC57" w14:textId="77777777" w:rsidR="008F5FCB" w:rsidRDefault="00056EDF">
      <w:pPr>
        <w:numPr>
          <w:ilvl w:val="0"/>
          <w:numId w:val="7"/>
        </w:numPr>
        <w:jc w:val="both"/>
        <w:rPr>
          <w:rFonts w:ascii="Gill Sans MT" w:hAnsi="Gill Sans MT"/>
        </w:rPr>
      </w:pPr>
      <w:r>
        <w:rPr>
          <w:rFonts w:ascii="Gill Sans MT" w:hAnsi="Gill Sans MT"/>
        </w:rPr>
        <w:t>Programming skills: Proficiency in programmin</w:t>
      </w:r>
      <w:r>
        <w:rPr>
          <w:rFonts w:ascii="Gill Sans MT" w:hAnsi="Gill Sans MT"/>
        </w:rPr>
        <w:t>g languages such as Java, Python, C++, or .NET.</w:t>
      </w:r>
    </w:p>
    <w:p w14:paraId="6E8AD52B" w14:textId="77777777" w:rsidR="008F5FCB" w:rsidRDefault="00056EDF">
      <w:pPr>
        <w:numPr>
          <w:ilvl w:val="0"/>
          <w:numId w:val="7"/>
        </w:numPr>
        <w:jc w:val="both"/>
        <w:rPr>
          <w:rFonts w:ascii="Gill Sans MT" w:hAnsi="Gill Sans MT"/>
        </w:rPr>
      </w:pPr>
      <w:r>
        <w:rPr>
          <w:rFonts w:ascii="Gill Sans MT" w:hAnsi="Gill Sans MT"/>
        </w:rPr>
        <w:t>Database expertise: Experience with database management systems such as MySQL, Oracle, Microsoft SQL Server, or PostgreSQL.</w:t>
      </w:r>
    </w:p>
    <w:p w14:paraId="5C1C1730" w14:textId="77777777" w:rsidR="008F5FCB" w:rsidRDefault="00056EDF">
      <w:pPr>
        <w:numPr>
          <w:ilvl w:val="0"/>
          <w:numId w:val="7"/>
        </w:numPr>
        <w:jc w:val="both"/>
        <w:rPr>
          <w:rFonts w:ascii="Gill Sans MT" w:hAnsi="Gill Sans MT"/>
        </w:rPr>
      </w:pPr>
      <w:r>
        <w:rPr>
          <w:rFonts w:ascii="Gill Sans MT" w:hAnsi="Gill Sans MT"/>
        </w:rPr>
        <w:t>Data modeling: Knowledge of data modeling techniques and data warehouse design.</w:t>
      </w:r>
    </w:p>
    <w:p w14:paraId="56BA8090" w14:textId="77777777" w:rsidR="008F5FCB" w:rsidRDefault="00056EDF">
      <w:pPr>
        <w:numPr>
          <w:ilvl w:val="0"/>
          <w:numId w:val="7"/>
        </w:numPr>
        <w:jc w:val="both"/>
        <w:rPr>
          <w:rFonts w:ascii="Gill Sans MT" w:hAnsi="Gill Sans MT"/>
        </w:rPr>
      </w:pPr>
      <w:r>
        <w:rPr>
          <w:rFonts w:ascii="Gill Sans MT" w:hAnsi="Gill Sans MT"/>
        </w:rPr>
        <w:t>Clou</w:t>
      </w:r>
      <w:r>
        <w:rPr>
          <w:rFonts w:ascii="Gill Sans MT" w:hAnsi="Gill Sans MT"/>
        </w:rPr>
        <w:t>d computing: Experience with cloud-based technologies such as Amazon Web Services (AWS), Microsoft Azure, or Google Cloud Platform (GCP).</w:t>
      </w:r>
    </w:p>
    <w:p w14:paraId="77C06EFF" w14:textId="77777777" w:rsidR="008F5FCB" w:rsidRDefault="00056EDF">
      <w:pPr>
        <w:jc w:val="both"/>
        <w:rPr>
          <w:rFonts w:ascii="Gill Sans MT" w:hAnsi="Gill Sans MT"/>
          <w:i/>
          <w:iCs/>
        </w:rPr>
      </w:pPr>
      <w:r>
        <w:rPr>
          <w:rFonts w:ascii="Gill Sans MT" w:hAnsi="Gill Sans MT"/>
          <w:i/>
          <w:iCs/>
        </w:rPr>
        <w:t>Business Qualifications</w:t>
      </w:r>
    </w:p>
    <w:p w14:paraId="0AA3DF53" w14:textId="77777777" w:rsidR="008F5FCB" w:rsidRDefault="00056EDF">
      <w:pPr>
        <w:numPr>
          <w:ilvl w:val="0"/>
          <w:numId w:val="8"/>
        </w:numPr>
        <w:jc w:val="both"/>
        <w:rPr>
          <w:rFonts w:ascii="Gill Sans MT" w:hAnsi="Gill Sans MT"/>
        </w:rPr>
      </w:pPr>
      <w:r>
        <w:rPr>
          <w:rFonts w:ascii="Gill Sans MT" w:hAnsi="Gill Sans MT"/>
        </w:rPr>
        <w:t>Relevant experience: Proven track record of developing database management systems for similar</w:t>
      </w:r>
      <w:r>
        <w:rPr>
          <w:rFonts w:ascii="Gill Sans MT" w:hAnsi="Gill Sans MT"/>
        </w:rPr>
        <w:t xml:space="preserve"> industries or clients.</w:t>
      </w:r>
    </w:p>
    <w:p w14:paraId="21870B09" w14:textId="77777777" w:rsidR="008F5FCB" w:rsidRDefault="00056EDF">
      <w:pPr>
        <w:numPr>
          <w:ilvl w:val="0"/>
          <w:numId w:val="8"/>
        </w:numPr>
        <w:jc w:val="both"/>
        <w:rPr>
          <w:rFonts w:ascii="Gill Sans MT" w:hAnsi="Gill Sans MT"/>
        </w:rPr>
      </w:pPr>
      <w:r>
        <w:rPr>
          <w:rFonts w:ascii="Gill Sans MT" w:hAnsi="Gill Sans MT"/>
        </w:rPr>
        <w:t>Domain expertise: Knowledge of the industry or domain for which the database management system is being developed.</w:t>
      </w:r>
    </w:p>
    <w:p w14:paraId="012D8AE9" w14:textId="77777777" w:rsidR="008F5FCB" w:rsidRDefault="00056EDF">
      <w:pPr>
        <w:numPr>
          <w:ilvl w:val="0"/>
          <w:numId w:val="8"/>
        </w:numPr>
        <w:jc w:val="both"/>
        <w:rPr>
          <w:rFonts w:ascii="Gill Sans MT" w:hAnsi="Gill Sans MT"/>
        </w:rPr>
      </w:pPr>
      <w:r>
        <w:rPr>
          <w:rFonts w:ascii="Gill Sans MT" w:hAnsi="Gill Sans MT"/>
        </w:rPr>
        <w:t>Project management: Experience with project management methodologies such as Agile, Scrum, or Waterfall.</w:t>
      </w:r>
    </w:p>
    <w:p w14:paraId="1708BFCA" w14:textId="77777777" w:rsidR="008F5FCB" w:rsidRDefault="00056EDF">
      <w:pPr>
        <w:numPr>
          <w:ilvl w:val="0"/>
          <w:numId w:val="8"/>
        </w:numPr>
        <w:jc w:val="both"/>
        <w:rPr>
          <w:rFonts w:ascii="Gill Sans MT" w:hAnsi="Gill Sans MT"/>
        </w:rPr>
      </w:pPr>
      <w:r>
        <w:rPr>
          <w:rFonts w:ascii="Gill Sans MT" w:hAnsi="Gill Sans MT"/>
        </w:rPr>
        <w:t>Communicatio</w:t>
      </w:r>
      <w:r>
        <w:rPr>
          <w:rFonts w:ascii="Gill Sans MT" w:hAnsi="Gill Sans MT"/>
        </w:rPr>
        <w:t>n skills: Ability to communicate effectively with stakeholders, including technical and non-technical personnel.</w:t>
      </w:r>
    </w:p>
    <w:p w14:paraId="05BE2B4D" w14:textId="77777777" w:rsidR="008F5FCB" w:rsidRDefault="00056EDF">
      <w:pPr>
        <w:jc w:val="both"/>
        <w:rPr>
          <w:rFonts w:ascii="Gill Sans MT" w:hAnsi="Gill Sans MT"/>
          <w:i/>
          <w:iCs/>
        </w:rPr>
      </w:pPr>
      <w:r>
        <w:rPr>
          <w:rFonts w:ascii="Gill Sans MT" w:hAnsi="Gill Sans MT"/>
          <w:i/>
          <w:iCs/>
        </w:rPr>
        <w:t>Resource Qualifications</w:t>
      </w:r>
    </w:p>
    <w:p w14:paraId="78EEA827" w14:textId="77777777" w:rsidR="008F5FCB" w:rsidRDefault="00056EDF">
      <w:pPr>
        <w:numPr>
          <w:ilvl w:val="0"/>
          <w:numId w:val="9"/>
        </w:numPr>
        <w:jc w:val="both"/>
        <w:rPr>
          <w:rFonts w:ascii="Gill Sans MT" w:hAnsi="Gill Sans MT"/>
        </w:rPr>
      </w:pPr>
      <w:r>
        <w:rPr>
          <w:rFonts w:ascii="Gill Sans MT" w:hAnsi="Gill Sans MT"/>
        </w:rPr>
        <w:t xml:space="preserve">Resource allocation: Ability to allocate sufficient resources, including personnel, equipment, and </w:t>
      </w:r>
      <w:r>
        <w:rPr>
          <w:rFonts w:ascii="Gill Sans MT" w:hAnsi="Gill Sans MT"/>
        </w:rPr>
        <w:t>infrastructure.</w:t>
      </w:r>
    </w:p>
    <w:p w14:paraId="0B040E26" w14:textId="77777777" w:rsidR="008F5FCB" w:rsidRDefault="00056EDF">
      <w:pPr>
        <w:numPr>
          <w:ilvl w:val="0"/>
          <w:numId w:val="9"/>
        </w:numPr>
        <w:jc w:val="both"/>
        <w:rPr>
          <w:rFonts w:ascii="Gill Sans MT" w:hAnsi="Gill Sans MT"/>
        </w:rPr>
      </w:pPr>
      <w:r>
        <w:rPr>
          <w:rFonts w:ascii="Gill Sans MT" w:hAnsi="Gill Sans MT"/>
        </w:rPr>
        <w:t>Scalability: Ability to scale up or down to meet changing project requirements.</w:t>
      </w:r>
    </w:p>
    <w:p w14:paraId="09FCDB7E" w14:textId="77777777" w:rsidR="008F5FCB" w:rsidRDefault="00056EDF">
      <w:pPr>
        <w:jc w:val="both"/>
        <w:rPr>
          <w:rFonts w:ascii="Gill Sans MT" w:hAnsi="Gill Sans MT"/>
        </w:rPr>
      </w:pPr>
      <w:r>
        <w:rPr>
          <w:rFonts w:ascii="Gill Sans MT" w:hAnsi="Gill Sans MT"/>
        </w:rPr>
        <w:t>Reputation and References</w:t>
      </w:r>
    </w:p>
    <w:p w14:paraId="04CBB71F" w14:textId="77777777" w:rsidR="008F5FCB" w:rsidRDefault="00056EDF">
      <w:pPr>
        <w:numPr>
          <w:ilvl w:val="0"/>
          <w:numId w:val="10"/>
        </w:numPr>
        <w:jc w:val="both"/>
        <w:rPr>
          <w:rFonts w:ascii="Gill Sans MT" w:hAnsi="Gill Sans MT"/>
        </w:rPr>
      </w:pPr>
      <w:r>
        <w:rPr>
          <w:rFonts w:ascii="Gill Sans MT" w:hAnsi="Gill Sans MT"/>
        </w:rPr>
        <w:t>Client references: Positive references from previous clients or partners.</w:t>
      </w:r>
    </w:p>
    <w:p w14:paraId="558CCBF0" w14:textId="77777777" w:rsidR="008F5FCB" w:rsidRDefault="00056EDF">
      <w:pPr>
        <w:numPr>
          <w:ilvl w:val="0"/>
          <w:numId w:val="10"/>
        </w:numPr>
        <w:jc w:val="both"/>
        <w:rPr>
          <w:rFonts w:ascii="Gill Sans MT" w:hAnsi="Gill Sans MT"/>
        </w:rPr>
      </w:pPr>
      <w:r>
        <w:rPr>
          <w:rFonts w:ascii="Gill Sans MT" w:hAnsi="Gill Sans MT"/>
        </w:rPr>
        <w:lastRenderedPageBreak/>
        <w:t xml:space="preserve">Industry reputation: </w:t>
      </w:r>
      <w:proofErr w:type="gramStart"/>
      <w:r>
        <w:rPr>
          <w:rFonts w:ascii="Gill Sans MT" w:hAnsi="Gill Sans MT"/>
        </w:rPr>
        <w:t>Good</w:t>
      </w:r>
      <w:proofErr w:type="gramEnd"/>
      <w:r>
        <w:rPr>
          <w:rFonts w:ascii="Gill Sans MT" w:hAnsi="Gill Sans MT"/>
        </w:rPr>
        <w:t xml:space="preserve"> standing within the industry, with</w:t>
      </w:r>
      <w:r>
        <w:rPr>
          <w:rFonts w:ascii="Gill Sans MT" w:hAnsi="Gill Sans MT"/>
        </w:rPr>
        <w:t xml:space="preserve"> a reputation for delivering quality solutions.</w:t>
      </w:r>
    </w:p>
    <w:p w14:paraId="3C256A58" w14:textId="77777777" w:rsidR="008F5FCB" w:rsidRDefault="00056EDF">
      <w:pPr>
        <w:numPr>
          <w:ilvl w:val="0"/>
          <w:numId w:val="10"/>
        </w:numPr>
        <w:jc w:val="both"/>
        <w:rPr>
          <w:rFonts w:ascii="Gill Sans MT" w:hAnsi="Gill Sans MT" w:cs="Gill Sans MT"/>
        </w:rPr>
      </w:pPr>
      <w:r>
        <w:rPr>
          <w:rFonts w:ascii="Gill Sans MT" w:hAnsi="Gill Sans MT"/>
        </w:rPr>
        <w:t>Awards and recognition: Recognition or awards for excellence in software development or database management.</w:t>
      </w:r>
    </w:p>
    <w:p w14:paraId="38ABC1FC" w14:textId="77777777" w:rsidR="008F5FCB" w:rsidRDefault="008F5FCB">
      <w:pPr>
        <w:jc w:val="both"/>
        <w:rPr>
          <w:rFonts w:ascii="Gill Sans MT" w:hAnsi="Gill Sans MT" w:cs="Gill Sans MT"/>
        </w:rPr>
      </w:pPr>
    </w:p>
    <w:p w14:paraId="22EF4D73" w14:textId="77777777" w:rsidR="008F5FCB" w:rsidRDefault="00056EDF">
      <w:pPr>
        <w:jc w:val="both"/>
        <w:rPr>
          <w:rFonts w:ascii="Gill Sans MT" w:hAnsi="Gill Sans MT" w:cs="Gill Sans MT"/>
          <w:b/>
          <w:bCs/>
        </w:rPr>
      </w:pPr>
      <w:r>
        <w:rPr>
          <w:rFonts w:ascii="Gill Sans MT" w:hAnsi="Gill Sans MT" w:cs="Gill Sans MT"/>
          <w:b/>
          <w:bCs/>
        </w:rPr>
        <w:t>Evaluation Criteria</w:t>
      </w:r>
    </w:p>
    <w:p w14:paraId="6B98A6F8" w14:textId="77777777" w:rsidR="008F5FCB" w:rsidRDefault="00056EDF">
      <w:pPr>
        <w:contextualSpacing/>
        <w:jc w:val="both"/>
        <w:rPr>
          <w:rFonts w:ascii="Gill Sans MT" w:hAnsi="Gill Sans MT"/>
        </w:rPr>
      </w:pPr>
      <w:r>
        <w:rPr>
          <w:rFonts w:ascii="Gill Sans MT" w:hAnsi="Gill Sans MT"/>
        </w:rPr>
        <w:t>The consultant's performance will be evaluated based on:</w:t>
      </w:r>
    </w:p>
    <w:p w14:paraId="0A851A88" w14:textId="77777777" w:rsidR="008F5FCB" w:rsidRDefault="00056EDF">
      <w:pPr>
        <w:pStyle w:val="ListParagraph"/>
        <w:numPr>
          <w:ilvl w:val="0"/>
          <w:numId w:val="11"/>
        </w:numPr>
        <w:jc w:val="both"/>
        <w:rPr>
          <w:rFonts w:ascii="Gill Sans MT" w:hAnsi="Gill Sans MT"/>
        </w:rPr>
      </w:pPr>
      <w:r>
        <w:rPr>
          <w:rFonts w:ascii="Gill Sans MT" w:hAnsi="Gill Sans MT"/>
        </w:rPr>
        <w:t>Technical Quality: Th</w:t>
      </w:r>
      <w:r>
        <w:rPr>
          <w:rFonts w:ascii="Gill Sans MT" w:hAnsi="Gill Sans MT"/>
        </w:rPr>
        <w:t>e technical quality of the deliverables, including the inception report, draft report, final report, and policy brief.</w:t>
      </w:r>
    </w:p>
    <w:p w14:paraId="4CCEB1EB" w14:textId="77777777" w:rsidR="008F5FCB" w:rsidRDefault="00056EDF">
      <w:pPr>
        <w:pStyle w:val="ListParagraph"/>
        <w:numPr>
          <w:ilvl w:val="0"/>
          <w:numId w:val="11"/>
        </w:numPr>
        <w:jc w:val="both"/>
        <w:rPr>
          <w:rFonts w:ascii="Gill Sans MT" w:hAnsi="Gill Sans MT"/>
        </w:rPr>
      </w:pPr>
      <w:r>
        <w:rPr>
          <w:rFonts w:ascii="Gill Sans MT" w:hAnsi="Gill Sans MT"/>
        </w:rPr>
        <w:t>Timeliness: The consultant's ability to meet the deadlines and timelines outlined in the work plan.</w:t>
      </w:r>
    </w:p>
    <w:p w14:paraId="7F6E7B38" w14:textId="77777777" w:rsidR="008F5FCB" w:rsidRDefault="00056EDF">
      <w:pPr>
        <w:pStyle w:val="ListParagraph"/>
        <w:numPr>
          <w:ilvl w:val="0"/>
          <w:numId w:val="11"/>
        </w:numPr>
        <w:jc w:val="both"/>
        <w:rPr>
          <w:rFonts w:ascii="Gill Sans MT" w:hAnsi="Gill Sans MT"/>
        </w:rPr>
      </w:pPr>
      <w:r>
        <w:rPr>
          <w:rFonts w:ascii="Gill Sans MT" w:hAnsi="Gill Sans MT"/>
        </w:rPr>
        <w:t>Stakeholder Engagement: The consultan</w:t>
      </w:r>
      <w:r>
        <w:rPr>
          <w:rFonts w:ascii="Gill Sans MT" w:hAnsi="Gill Sans MT"/>
        </w:rPr>
        <w:t>t's ability to engage with diverse stakeholders, including government officials, farmers, private sector actors, and civil society representatives.</w:t>
      </w:r>
    </w:p>
    <w:p w14:paraId="76A390AE" w14:textId="77777777" w:rsidR="008F5FCB" w:rsidRDefault="00056EDF">
      <w:pPr>
        <w:pStyle w:val="ListParagraph"/>
        <w:numPr>
          <w:ilvl w:val="0"/>
          <w:numId w:val="11"/>
        </w:numPr>
        <w:jc w:val="both"/>
        <w:rPr>
          <w:rFonts w:ascii="Gill Sans MT" w:hAnsi="Gill Sans MT"/>
        </w:rPr>
      </w:pPr>
      <w:r>
        <w:rPr>
          <w:rFonts w:ascii="Gill Sans MT" w:hAnsi="Gill Sans MT"/>
        </w:rPr>
        <w:t xml:space="preserve">Experience: The consultants experience working or consulting for the government. </w:t>
      </w:r>
    </w:p>
    <w:p w14:paraId="25103F72" w14:textId="77777777" w:rsidR="008F5FCB" w:rsidRDefault="008F5FCB">
      <w:pPr>
        <w:jc w:val="both"/>
        <w:rPr>
          <w:rFonts w:ascii="Gill Sans MT" w:hAnsi="Gill Sans MT" w:cs="Gill Sans MT"/>
        </w:rPr>
      </w:pPr>
    </w:p>
    <w:p w14:paraId="0BE85BE3" w14:textId="77777777" w:rsidR="008F5FCB" w:rsidRDefault="008F5FCB">
      <w:pPr>
        <w:jc w:val="both"/>
        <w:rPr>
          <w:rFonts w:ascii="Gill Sans MT" w:hAnsi="Gill Sans MT" w:cs="Gill Sans MT"/>
        </w:rPr>
      </w:pPr>
    </w:p>
    <w:p w14:paraId="26326D38" w14:textId="77777777" w:rsidR="008F5FCB" w:rsidRDefault="00056EDF">
      <w:pPr>
        <w:shd w:val="clear" w:color="auto" w:fill="FFFFFF"/>
        <w:spacing w:after="158"/>
        <w:contextualSpacing/>
        <w:rPr>
          <w:rFonts w:ascii="Gill Sans MT" w:eastAsia="Times New Roman" w:hAnsi="Gill Sans MT" w:cs="Arial"/>
          <w:color w:val="333333"/>
        </w:rPr>
      </w:pPr>
      <w:r>
        <w:rPr>
          <w:rFonts w:ascii="Gill Sans MT" w:eastAsia="Times New Roman" w:hAnsi="Gill Sans MT" w:cs="Arial"/>
          <w:b/>
          <w:bCs/>
          <w:color w:val="333333"/>
        </w:rPr>
        <w:t>Location of the assignme</w:t>
      </w:r>
      <w:r>
        <w:rPr>
          <w:rFonts w:ascii="Gill Sans MT" w:eastAsia="Times New Roman" w:hAnsi="Gill Sans MT" w:cs="Arial"/>
          <w:b/>
          <w:bCs/>
          <w:color w:val="333333"/>
        </w:rPr>
        <w:t>nt.</w:t>
      </w:r>
    </w:p>
    <w:p w14:paraId="69D6ECBA" w14:textId="77777777" w:rsidR="008F5FCB" w:rsidRDefault="00056EDF">
      <w:pPr>
        <w:shd w:val="clear" w:color="auto" w:fill="FFFFFF"/>
        <w:spacing w:after="158"/>
        <w:contextualSpacing/>
        <w:rPr>
          <w:rFonts w:ascii="Gill Sans MT" w:eastAsia="Times New Roman" w:hAnsi="Gill Sans MT" w:cs="Arial"/>
          <w:color w:val="333333"/>
        </w:rPr>
      </w:pPr>
      <w:r>
        <w:rPr>
          <w:rFonts w:ascii="Gill Sans MT" w:eastAsia="Times New Roman" w:hAnsi="Gill Sans MT" w:cs="Arial"/>
          <w:color w:val="333333"/>
        </w:rPr>
        <w:t>The consultancy will be carried out in Lafia, Nasarawa State.</w:t>
      </w:r>
    </w:p>
    <w:p w14:paraId="0FC74BB6" w14:textId="77777777" w:rsidR="008F5FCB" w:rsidRDefault="008F5FCB">
      <w:pPr>
        <w:jc w:val="both"/>
        <w:rPr>
          <w:rFonts w:ascii="Gill Sans MT" w:hAnsi="Gill Sans MT" w:cs="Gill Sans MT"/>
        </w:rPr>
      </w:pPr>
    </w:p>
    <w:sectPr w:rsidR="008F5FCB">
      <w:pgSz w:w="11906" w:h="16838"/>
      <w:pgMar w:top="1440" w:right="906" w:bottom="1440" w:left="12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A91D22"/>
    <w:multiLevelType w:val="singleLevel"/>
    <w:tmpl w:val="8AA91D22"/>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8F90F69F"/>
    <w:multiLevelType w:val="singleLevel"/>
    <w:tmpl w:val="8F90F69F"/>
    <w:lvl w:ilvl="0">
      <w:start w:val="1"/>
      <w:numFmt w:val="bullet"/>
      <w:lvlText w:val=""/>
      <w:lvlJc w:val="left"/>
      <w:pPr>
        <w:tabs>
          <w:tab w:val="left" w:pos="420"/>
        </w:tabs>
        <w:ind w:left="420" w:hanging="420"/>
      </w:pPr>
      <w:rPr>
        <w:rFonts w:ascii="Wingdings" w:hAnsi="Wingdings" w:hint="default"/>
        <w:sz w:val="16"/>
        <w:szCs w:val="16"/>
      </w:rPr>
    </w:lvl>
  </w:abstractNum>
  <w:abstractNum w:abstractNumId="2" w15:restartNumberingAfterBreak="0">
    <w:nsid w:val="93926CB1"/>
    <w:multiLevelType w:val="singleLevel"/>
    <w:tmpl w:val="93926CB1"/>
    <w:lvl w:ilvl="0">
      <w:start w:val="1"/>
      <w:numFmt w:val="bullet"/>
      <w:lvlText w:val=""/>
      <w:lvlJc w:val="left"/>
      <w:pPr>
        <w:tabs>
          <w:tab w:val="left" w:pos="420"/>
        </w:tabs>
        <w:ind w:left="420" w:hanging="420"/>
      </w:pPr>
      <w:rPr>
        <w:rFonts w:ascii="Wingdings" w:hAnsi="Wingdings" w:hint="default"/>
        <w:sz w:val="16"/>
        <w:szCs w:val="16"/>
      </w:rPr>
    </w:lvl>
  </w:abstractNum>
  <w:abstractNum w:abstractNumId="3" w15:restartNumberingAfterBreak="0">
    <w:nsid w:val="DA2F9FF8"/>
    <w:multiLevelType w:val="singleLevel"/>
    <w:tmpl w:val="DA2F9FF8"/>
    <w:lvl w:ilvl="0">
      <w:start w:val="1"/>
      <w:numFmt w:val="bullet"/>
      <w:lvlText w:val=""/>
      <w:lvlJc w:val="left"/>
      <w:pPr>
        <w:tabs>
          <w:tab w:val="left" w:pos="420"/>
        </w:tabs>
        <w:ind w:left="420" w:hanging="420"/>
      </w:pPr>
      <w:rPr>
        <w:rFonts w:ascii="Wingdings" w:hAnsi="Wingdings" w:hint="default"/>
        <w:sz w:val="16"/>
        <w:szCs w:val="16"/>
      </w:rPr>
    </w:lvl>
  </w:abstractNum>
  <w:abstractNum w:abstractNumId="4" w15:restartNumberingAfterBreak="0">
    <w:nsid w:val="E46A424F"/>
    <w:multiLevelType w:val="singleLevel"/>
    <w:tmpl w:val="E46A424F"/>
    <w:lvl w:ilvl="0">
      <w:start w:val="1"/>
      <w:numFmt w:val="bullet"/>
      <w:lvlText w:val=""/>
      <w:lvlJc w:val="left"/>
      <w:pPr>
        <w:tabs>
          <w:tab w:val="left" w:pos="420"/>
        </w:tabs>
        <w:ind w:left="420" w:hanging="420"/>
      </w:pPr>
      <w:rPr>
        <w:rFonts w:ascii="Wingdings" w:hAnsi="Wingdings" w:hint="default"/>
        <w:sz w:val="16"/>
        <w:szCs w:val="16"/>
      </w:rPr>
    </w:lvl>
  </w:abstractNum>
  <w:abstractNum w:abstractNumId="5" w15:restartNumberingAfterBreak="0">
    <w:nsid w:val="EE56DDDF"/>
    <w:multiLevelType w:val="singleLevel"/>
    <w:tmpl w:val="EE56DDDF"/>
    <w:lvl w:ilvl="0">
      <w:start w:val="1"/>
      <w:numFmt w:val="bullet"/>
      <w:lvlText w:val=""/>
      <w:lvlJc w:val="left"/>
      <w:pPr>
        <w:tabs>
          <w:tab w:val="left" w:pos="420"/>
        </w:tabs>
        <w:ind w:left="420" w:hanging="420"/>
      </w:pPr>
      <w:rPr>
        <w:rFonts w:ascii="Wingdings" w:hAnsi="Wingdings" w:hint="default"/>
        <w:sz w:val="16"/>
        <w:szCs w:val="16"/>
      </w:rPr>
    </w:lvl>
  </w:abstractNum>
  <w:abstractNum w:abstractNumId="6" w15:restartNumberingAfterBreak="0">
    <w:nsid w:val="24701EF8"/>
    <w:multiLevelType w:val="multilevel"/>
    <w:tmpl w:val="24701EF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C2B6EB"/>
    <w:multiLevelType w:val="singleLevel"/>
    <w:tmpl w:val="4DC2B6EB"/>
    <w:lvl w:ilvl="0">
      <w:start w:val="1"/>
      <w:numFmt w:val="decimal"/>
      <w:suff w:val="space"/>
      <w:lvlText w:val="%1."/>
      <w:lvlJc w:val="left"/>
    </w:lvl>
  </w:abstractNum>
  <w:abstractNum w:abstractNumId="8" w15:restartNumberingAfterBreak="0">
    <w:nsid w:val="54D9F6FE"/>
    <w:multiLevelType w:val="singleLevel"/>
    <w:tmpl w:val="54D9F6FE"/>
    <w:lvl w:ilvl="0">
      <w:start w:val="1"/>
      <w:numFmt w:val="bullet"/>
      <w:lvlText w:val=""/>
      <w:lvlJc w:val="left"/>
      <w:pPr>
        <w:tabs>
          <w:tab w:val="left" w:pos="420"/>
        </w:tabs>
        <w:ind w:left="420" w:hanging="420"/>
      </w:pPr>
      <w:rPr>
        <w:rFonts w:ascii="Wingdings" w:hAnsi="Wingdings" w:hint="default"/>
        <w:sz w:val="16"/>
        <w:szCs w:val="16"/>
      </w:rPr>
    </w:lvl>
  </w:abstractNum>
  <w:abstractNum w:abstractNumId="9" w15:restartNumberingAfterBreak="0">
    <w:nsid w:val="5B7662FC"/>
    <w:multiLevelType w:val="singleLevel"/>
    <w:tmpl w:val="5B7662FC"/>
    <w:lvl w:ilvl="0">
      <w:start w:val="1"/>
      <w:numFmt w:val="bullet"/>
      <w:lvlText w:val=""/>
      <w:lvlJc w:val="left"/>
      <w:pPr>
        <w:tabs>
          <w:tab w:val="left" w:pos="420"/>
        </w:tabs>
        <w:ind w:left="420" w:hanging="420"/>
      </w:pPr>
      <w:rPr>
        <w:rFonts w:ascii="Wingdings" w:hAnsi="Wingdings" w:hint="default"/>
        <w:sz w:val="16"/>
        <w:szCs w:val="16"/>
      </w:rPr>
    </w:lvl>
  </w:abstractNum>
  <w:abstractNum w:abstractNumId="10" w15:restartNumberingAfterBreak="0">
    <w:nsid w:val="6302154F"/>
    <w:multiLevelType w:val="singleLevel"/>
    <w:tmpl w:val="6302154F"/>
    <w:lvl w:ilvl="0">
      <w:start w:val="1"/>
      <w:numFmt w:val="bullet"/>
      <w:lvlText w:val=""/>
      <w:lvlJc w:val="left"/>
      <w:pPr>
        <w:tabs>
          <w:tab w:val="left" w:pos="420"/>
        </w:tabs>
        <w:ind w:left="420" w:hanging="420"/>
      </w:pPr>
      <w:rPr>
        <w:rFonts w:ascii="Wingdings" w:hAnsi="Wingdings" w:hint="default"/>
        <w:sz w:val="16"/>
        <w:szCs w:val="16"/>
      </w:rPr>
    </w:lvl>
  </w:abstractNum>
  <w:num w:numId="1">
    <w:abstractNumId w:val="4"/>
  </w:num>
  <w:num w:numId="2">
    <w:abstractNumId w:val="8"/>
  </w:num>
  <w:num w:numId="3">
    <w:abstractNumId w:val="5"/>
  </w:num>
  <w:num w:numId="4">
    <w:abstractNumId w:val="2"/>
  </w:num>
  <w:num w:numId="5">
    <w:abstractNumId w:val="7"/>
  </w:num>
  <w:num w:numId="6">
    <w:abstractNumId w:val="10"/>
  </w:num>
  <w:num w:numId="7">
    <w:abstractNumId w:val="3"/>
  </w:num>
  <w:num w:numId="8">
    <w:abstractNumId w:val="0"/>
  </w:num>
  <w:num w:numId="9">
    <w:abstractNumId w:val="1"/>
  </w:num>
  <w:num w:numId="10">
    <w:abstractNumId w:val="9"/>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cc">
    <w15:presenceInfo w15:providerId="None" w15:userId="p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BA785F"/>
    <w:rsid w:val="00056EDF"/>
    <w:rsid w:val="00480EB4"/>
    <w:rsid w:val="0048605E"/>
    <w:rsid w:val="004926C5"/>
    <w:rsid w:val="008F5FCB"/>
    <w:rsid w:val="00A44A1C"/>
    <w:rsid w:val="04D158A6"/>
    <w:rsid w:val="05BA785F"/>
    <w:rsid w:val="06D84AD0"/>
    <w:rsid w:val="0A997A98"/>
    <w:rsid w:val="0FDB5071"/>
    <w:rsid w:val="100A2472"/>
    <w:rsid w:val="10571626"/>
    <w:rsid w:val="12EA4E4A"/>
    <w:rsid w:val="17982843"/>
    <w:rsid w:val="179C27F1"/>
    <w:rsid w:val="19503174"/>
    <w:rsid w:val="1B185E1E"/>
    <w:rsid w:val="1E343E2C"/>
    <w:rsid w:val="2EEA0681"/>
    <w:rsid w:val="2F264FDF"/>
    <w:rsid w:val="32127335"/>
    <w:rsid w:val="37CD321E"/>
    <w:rsid w:val="39D57AD1"/>
    <w:rsid w:val="3A395C8A"/>
    <w:rsid w:val="543C732F"/>
    <w:rsid w:val="55FE0E3D"/>
    <w:rsid w:val="5EE65AF4"/>
    <w:rsid w:val="635F5E36"/>
    <w:rsid w:val="6A14532F"/>
    <w:rsid w:val="6C7D5F94"/>
    <w:rsid w:val="74BB6464"/>
    <w:rsid w:val="79A84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FE469DD-2883-4A25-8731-20BD6631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NG" w:eastAsia="en-N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style>
  <w:style w:type="paragraph" w:styleId="CommentSubject">
    <w:name w:val="annotation subject"/>
    <w:basedOn w:val="CommentText"/>
    <w:next w:val="CommentText"/>
    <w:link w:val="CommentSubjectChar"/>
    <w:rPr>
      <w:b/>
      <w:bCs/>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rPr>
      <w:rFonts w:asciiTheme="minorHAnsi" w:eastAsiaTheme="minorEastAsia" w:hAnsiTheme="minorHAnsi" w:cstheme="minorBidi"/>
      <w:lang w:val="en-US" w:eastAsia="zh-CN"/>
    </w:rPr>
  </w:style>
  <w:style w:type="character" w:customStyle="1" w:styleId="CommentSubjectChar">
    <w:name w:val="Comment Subject Char"/>
    <w:basedOn w:val="CommentTextChar"/>
    <w:link w:val="CommentSubject"/>
    <w:rPr>
      <w:rFonts w:asciiTheme="minorHAnsi" w:eastAsiaTheme="minorEastAsia" w:hAnsiTheme="minorHAnsi" w:cstheme="minorBidi"/>
      <w:b/>
      <w:bCs/>
      <w:lang w:val="en-US" w:eastAsia="zh-CN"/>
    </w:rPr>
  </w:style>
  <w:style w:type="character" w:customStyle="1" w:styleId="BalloonTextChar">
    <w:name w:val="Balloon Text Char"/>
    <w:basedOn w:val="DefaultParagraphFont"/>
    <w:link w:val="BalloonText"/>
    <w:rPr>
      <w:rFonts w:ascii="Segoe UI" w:eastAsiaTheme="minorEastAsia"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2128</Words>
  <Characters>12134</Characters>
  <Application>Microsoft Office Word</Application>
  <DocSecurity>0</DocSecurity>
  <Lines>101</Lines>
  <Paragraphs>28</Paragraphs>
  <ScaleCrop>false</ScaleCrop>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pcc</dc:creator>
  <cp:lastModifiedBy>Salihu Muhammad</cp:lastModifiedBy>
  <cp:revision>3</cp:revision>
  <dcterms:created xsi:type="dcterms:W3CDTF">2025-06-08T07:38:00Z</dcterms:created>
  <dcterms:modified xsi:type="dcterms:W3CDTF">2025-06-08T07:52:00Z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132B82FD4D8641EDA7A069D73BA82226_11</vt:lpwstr>
  </property>
</Properties>
</file>